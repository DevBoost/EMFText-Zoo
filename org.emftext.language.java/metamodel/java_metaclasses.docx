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annotations</w:t>
      </w:r>
      <w:proofErr w:type="gramEnd"/>
    </w:p>
    <w:p w:rsidR="001C3804" w:rsidRPr="001C3804" w:rsidRDefault="001C3804" w:rsidP="000F53C0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1C3804">
        <w:rPr>
          <w:i/>
          <w:sz w:val="16"/>
          <w:szCs w:val="16"/>
          <w:lang w:val="en-US"/>
        </w:rPr>
        <w:t>Annotable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AnnotationElementValuePair</w:t>
      </w:r>
      <w:proofErr w:type="spellEnd"/>
    </w:p>
    <w:p w:rsidR="001C3804" w:rsidRPr="00930A7C" w:rsidRDefault="001C3804" w:rsidP="001C3804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AnnotationInstance</w:t>
      </w:r>
      <w:proofErr w:type="spellEnd"/>
    </w:p>
    <w:p w:rsidR="001C3804" w:rsidRPr="00930A7C" w:rsidRDefault="001C3804" w:rsidP="001C3804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AnnotationMethod</w:t>
      </w:r>
      <w:proofErr w:type="spellEnd"/>
    </w:p>
    <w:p w:rsidR="000F53C0" w:rsidRPr="008F5A7C" w:rsidRDefault="001C3804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8F5A7C">
        <w:rPr>
          <w:sz w:val="16"/>
          <w:szCs w:val="16"/>
          <w:lang w:val="en-US"/>
        </w:rPr>
        <w:t>Annotation</w:t>
      </w:r>
      <w:r w:rsidR="000F53C0" w:rsidRPr="008F5A7C">
        <w:rPr>
          <w:sz w:val="16"/>
          <w:szCs w:val="16"/>
          <w:lang w:val="en-US"/>
        </w:rPr>
        <w:t>Value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</w:p>
    <w:p w:rsidR="00974C76" w:rsidRPr="00930A7C" w:rsidRDefault="00974C76" w:rsidP="00974C76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arrays</w:t>
      </w:r>
      <w:proofErr w:type="gramEnd"/>
    </w:p>
    <w:p w:rsidR="000623D4" w:rsidRPr="00930A7C" w:rsidRDefault="000623D4" w:rsidP="000623D4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ArrayTypable</w:t>
      </w:r>
      <w:proofErr w:type="spellEnd"/>
    </w:p>
    <w:p w:rsidR="00974C76" w:rsidRPr="00930A7C" w:rsidRDefault="00974C76" w:rsidP="00974C76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ArrayDimension</w:t>
      </w:r>
      <w:proofErr w:type="spellEnd"/>
    </w:p>
    <w:p w:rsidR="00974C76" w:rsidRPr="00930A7C" w:rsidRDefault="00974C76" w:rsidP="00974C76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ArrayInitializer</w:t>
      </w:r>
      <w:proofErr w:type="spellEnd"/>
    </w:p>
    <w:p w:rsidR="00974C76" w:rsidRPr="00930A7C" w:rsidRDefault="00974C76" w:rsidP="00974C76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ArrayInstantiationBySize</w:t>
      </w:r>
      <w:proofErr w:type="spellEnd"/>
    </w:p>
    <w:p w:rsidR="00974C76" w:rsidRPr="00930A7C" w:rsidRDefault="00974C76" w:rsidP="00974C76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ArrayInstantiationByValues</w:t>
      </w:r>
      <w:proofErr w:type="spellEnd"/>
    </w:p>
    <w:p w:rsidR="00067E74" w:rsidRPr="00067E74" w:rsidRDefault="00067E74" w:rsidP="00F870DA">
      <w:pPr>
        <w:pStyle w:val="KeinLeerraum"/>
        <w:rPr>
          <w:sz w:val="16"/>
          <w:szCs w:val="16"/>
          <w:lang w:val="en-US"/>
        </w:rPr>
      </w:pPr>
      <w:proofErr w:type="spellStart"/>
      <w:r w:rsidRPr="00067E74">
        <w:rPr>
          <w:sz w:val="16"/>
          <w:szCs w:val="16"/>
          <w:lang w:val="en-US"/>
        </w:rPr>
        <w:t>ArraySelector</w:t>
      </w:r>
      <w:proofErr w:type="spellEnd"/>
    </w:p>
    <w:p w:rsidR="00974C76" w:rsidRPr="00930A7C" w:rsidRDefault="00974C76" w:rsidP="00974C76">
      <w:pPr>
        <w:pStyle w:val="KeinLeerraum"/>
        <w:rPr>
          <w:sz w:val="16"/>
          <w:szCs w:val="16"/>
          <w:lang w:val="en-US"/>
        </w:rPr>
      </w:pPr>
    </w:p>
    <w:p w:rsidR="006D77F0" w:rsidRPr="00930A7C" w:rsidRDefault="006D77F0" w:rsidP="006D77F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classifiers</w:t>
      </w:r>
      <w:proofErr w:type="gramEnd"/>
    </w:p>
    <w:p w:rsidR="00D90448" w:rsidRPr="00930A7C" w:rsidRDefault="00D90448" w:rsidP="00D90448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Classifier</w:t>
      </w:r>
    </w:p>
    <w:p w:rsidR="00D90448" w:rsidRPr="00930A7C" w:rsidRDefault="00D90448" w:rsidP="00D90448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Implementor</w:t>
      </w:r>
      <w:proofErr w:type="spellEnd"/>
    </w:p>
    <w:p w:rsidR="006D77F0" w:rsidRPr="00930A7C" w:rsidRDefault="006D77F0" w:rsidP="006D77F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Class</w:t>
      </w:r>
    </w:p>
    <w:p w:rsidR="006D77F0" w:rsidRPr="00930A7C" w:rsidRDefault="006D77F0" w:rsidP="006D77F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Interface</w:t>
      </w:r>
    </w:p>
    <w:p w:rsidR="006D77F0" w:rsidRPr="00930A7C" w:rsidRDefault="006D77F0" w:rsidP="006D77F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Enumeration</w:t>
      </w:r>
    </w:p>
    <w:p w:rsidR="006D77F0" w:rsidRDefault="006D77F0" w:rsidP="006D77F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Annotation</w:t>
      </w:r>
    </w:p>
    <w:p w:rsidR="006811AA" w:rsidRPr="00930A7C" w:rsidRDefault="006811AA" w:rsidP="006D77F0">
      <w:pPr>
        <w:pStyle w:val="KeinLeerraum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AnonymousClass</w:t>
      </w:r>
      <w:proofErr w:type="spellEnd"/>
    </w:p>
    <w:p w:rsidR="006D77F0" w:rsidRDefault="006D77F0" w:rsidP="006D77F0">
      <w:pPr>
        <w:pStyle w:val="KeinLeerraum"/>
        <w:rPr>
          <w:sz w:val="16"/>
          <w:szCs w:val="16"/>
          <w:lang w:val="en-US"/>
        </w:rPr>
      </w:pPr>
    </w:p>
    <w:p w:rsidR="00096139" w:rsidRPr="00930A7C" w:rsidRDefault="00096139" w:rsidP="00096139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commons</w:t>
      </w:r>
      <w:proofErr w:type="gramEnd"/>
    </w:p>
    <w:p w:rsidR="00096139" w:rsidRPr="00930A7C" w:rsidRDefault="00096139" w:rsidP="00096139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Commentable</w:t>
      </w:r>
      <w:proofErr w:type="spellEnd"/>
    </w:p>
    <w:p w:rsidR="00096139" w:rsidRPr="00930A7C" w:rsidRDefault="00096139" w:rsidP="00096139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NamedElement</w:t>
      </w:r>
      <w:proofErr w:type="spellEnd"/>
    </w:p>
    <w:p w:rsidR="00096139" w:rsidRPr="00930A7C" w:rsidRDefault="00096139" w:rsidP="006D77F0">
      <w:pPr>
        <w:pStyle w:val="KeinLeerraum"/>
        <w:rPr>
          <w:sz w:val="16"/>
          <w:szCs w:val="16"/>
          <w:lang w:val="en-US"/>
        </w:rPr>
      </w:pPr>
    </w:p>
    <w:p w:rsidR="003332FF" w:rsidRPr="00930A7C" w:rsidRDefault="003332FF" w:rsidP="003332FF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containers</w:t>
      </w:r>
      <w:proofErr w:type="gramEnd"/>
    </w:p>
    <w:p w:rsidR="003332FF" w:rsidRPr="00930A7C" w:rsidRDefault="003332FF" w:rsidP="003332FF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CompilationUnit</w:t>
      </w:r>
      <w:proofErr w:type="spellEnd"/>
    </w:p>
    <w:p w:rsidR="003332FF" w:rsidRPr="00930A7C" w:rsidRDefault="003332FF" w:rsidP="003332FF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Package</w:t>
      </w:r>
    </w:p>
    <w:p w:rsidR="003332FF" w:rsidRPr="00930A7C" w:rsidRDefault="003332FF" w:rsidP="003332FF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PackageDescriptor</w:t>
      </w:r>
      <w:proofErr w:type="spellEnd"/>
    </w:p>
    <w:p w:rsidR="003332FF" w:rsidRPr="00930A7C" w:rsidRDefault="003332FF" w:rsidP="003332FF">
      <w:pPr>
        <w:pStyle w:val="KeinLeerraum"/>
        <w:rPr>
          <w:sz w:val="16"/>
          <w:szCs w:val="16"/>
          <w:lang w:val="en-US"/>
        </w:rPr>
      </w:pPr>
    </w:p>
    <w:p w:rsidR="00E575F0" w:rsidRPr="00930A7C" w:rsidRDefault="00E575F0" w:rsidP="00E575F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enumerations</w:t>
      </w:r>
      <w:proofErr w:type="gramEnd"/>
    </w:p>
    <w:p w:rsidR="00E575F0" w:rsidRPr="00930A7C" w:rsidRDefault="00E575F0" w:rsidP="00E575F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EnumConstant</w:t>
      </w:r>
      <w:proofErr w:type="spellEnd"/>
    </w:p>
    <w:p w:rsidR="00E575F0" w:rsidRPr="00930A7C" w:rsidRDefault="00E575F0" w:rsidP="00E575F0">
      <w:pPr>
        <w:pStyle w:val="KeinLeerraum"/>
        <w:rPr>
          <w:sz w:val="16"/>
          <w:szCs w:val="16"/>
          <w:lang w:val="en-US"/>
        </w:rPr>
      </w:pPr>
    </w:p>
    <w:p w:rsidR="00665D7E" w:rsidRPr="00930A7C" w:rsidRDefault="00665D7E" w:rsidP="00665D7E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expressions</w:t>
      </w:r>
      <w:proofErr w:type="gramEnd"/>
    </w:p>
    <w:p w:rsidR="00D10C2B" w:rsidRPr="00517F4B" w:rsidRDefault="00D10C2B" w:rsidP="00D10C2B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517F4B">
        <w:rPr>
          <w:i/>
          <w:sz w:val="16"/>
          <w:szCs w:val="16"/>
          <w:lang w:val="en-US"/>
        </w:rPr>
        <w:t>PrimaryExpression</w:t>
      </w:r>
      <w:proofErr w:type="spellEnd"/>
    </w:p>
    <w:p w:rsidR="00476279" w:rsidRPr="00930A7C" w:rsidRDefault="00476279" w:rsidP="00476279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AdditiveExpression</w:t>
      </w:r>
      <w:proofErr w:type="spellEnd"/>
    </w:p>
    <w:p w:rsidR="00476279" w:rsidRPr="00930A7C" w:rsidRDefault="00476279" w:rsidP="00476279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AndExpression</w:t>
      </w:r>
      <w:proofErr w:type="spellEnd"/>
    </w:p>
    <w:p w:rsidR="00476279" w:rsidRPr="00930A7C" w:rsidRDefault="00476279" w:rsidP="00476279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CastExpression</w:t>
      </w:r>
      <w:proofErr w:type="spellEnd"/>
    </w:p>
    <w:p w:rsidR="00476279" w:rsidRPr="00930A7C" w:rsidRDefault="00476279" w:rsidP="00476279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ConditionalAndExpression</w:t>
      </w:r>
      <w:proofErr w:type="spellEnd"/>
    </w:p>
    <w:p w:rsidR="00476279" w:rsidRPr="00930A7C" w:rsidRDefault="00476279" w:rsidP="00476279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ConditionalExpression</w:t>
      </w:r>
      <w:proofErr w:type="spellEnd"/>
    </w:p>
    <w:p w:rsidR="00476279" w:rsidRPr="00930A7C" w:rsidRDefault="00476279" w:rsidP="00476279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ConditionalOrExpression</w:t>
      </w:r>
      <w:proofErr w:type="spellEnd"/>
    </w:p>
    <w:p w:rsidR="00476279" w:rsidRPr="00930A7C" w:rsidRDefault="00476279" w:rsidP="00476279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EqualityExpression</w:t>
      </w:r>
      <w:proofErr w:type="spellEnd"/>
    </w:p>
    <w:p w:rsidR="00476279" w:rsidRPr="00930A7C" w:rsidRDefault="00476279" w:rsidP="00476279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ExclusiveOrExpression</w:t>
      </w:r>
      <w:proofErr w:type="spellEnd"/>
    </w:p>
    <w:p w:rsidR="00665D7E" w:rsidRPr="00930A7C" w:rsidRDefault="00665D7E" w:rsidP="00665D7E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Expression</w:t>
      </w:r>
    </w:p>
    <w:p w:rsidR="008C5CF2" w:rsidRPr="00930A7C" w:rsidRDefault="008C5CF2" w:rsidP="008C5CF2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ExpressionList</w:t>
      </w:r>
      <w:proofErr w:type="spellEnd"/>
    </w:p>
    <w:p w:rsidR="00665D7E" w:rsidRPr="00930A7C" w:rsidRDefault="00665D7E" w:rsidP="00665D7E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InclusiveOrExpression</w:t>
      </w:r>
      <w:proofErr w:type="spellEnd"/>
    </w:p>
    <w:p w:rsidR="00665D7E" w:rsidRPr="00930A7C" w:rsidRDefault="00665D7E" w:rsidP="00665D7E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InstanceOfExpression</w:t>
      </w:r>
      <w:proofErr w:type="spellEnd"/>
    </w:p>
    <w:p w:rsidR="00665D7E" w:rsidRPr="00930A7C" w:rsidRDefault="00665D7E" w:rsidP="00665D7E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MultiplicativeExpression</w:t>
      </w:r>
      <w:proofErr w:type="spellEnd"/>
    </w:p>
    <w:p w:rsidR="00476279" w:rsidRDefault="00476279" w:rsidP="00476279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ParExpression</w:t>
      </w:r>
      <w:proofErr w:type="spellEnd"/>
    </w:p>
    <w:p w:rsidR="00476279" w:rsidRPr="00930A7C" w:rsidRDefault="00476279" w:rsidP="00476279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RelationExpression</w:t>
      </w:r>
      <w:proofErr w:type="spellEnd"/>
    </w:p>
    <w:p w:rsidR="00476279" w:rsidRPr="00930A7C" w:rsidRDefault="00476279" w:rsidP="00476279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ShiftExpression</w:t>
      </w:r>
      <w:proofErr w:type="spellEnd"/>
    </w:p>
    <w:p w:rsidR="00476279" w:rsidRPr="00930A7C" w:rsidRDefault="00476279" w:rsidP="00476279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UnaryExpression</w:t>
      </w:r>
      <w:proofErr w:type="spellEnd"/>
    </w:p>
    <w:p w:rsidR="00476279" w:rsidRPr="00930A7C" w:rsidRDefault="00476279" w:rsidP="00476279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UnaryExpressionNotPlusMinus</w:t>
      </w:r>
      <w:proofErr w:type="spellEnd"/>
    </w:p>
    <w:p w:rsidR="00D22A2D" w:rsidRPr="00930A7C" w:rsidRDefault="00D22A2D" w:rsidP="00D22A2D">
      <w:pPr>
        <w:pStyle w:val="KeinLeerraum"/>
        <w:rPr>
          <w:sz w:val="16"/>
          <w:szCs w:val="16"/>
          <w:lang w:val="en-US"/>
        </w:rPr>
      </w:pPr>
    </w:p>
    <w:p w:rsidR="00D22A2D" w:rsidRPr="00930A7C" w:rsidRDefault="00D22A2D" w:rsidP="00D22A2D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generics</w:t>
      </w:r>
      <w:proofErr w:type="gramEnd"/>
    </w:p>
    <w:p w:rsidR="00846D07" w:rsidRPr="00930A7C" w:rsidRDefault="00846D07" w:rsidP="00846D07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TypeArgument</w:t>
      </w:r>
      <w:proofErr w:type="spellEnd"/>
    </w:p>
    <w:p w:rsidR="00846D07" w:rsidRPr="00930A7C" w:rsidRDefault="00846D07" w:rsidP="00846D07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TypeArgumentable</w:t>
      </w:r>
      <w:proofErr w:type="spellEnd"/>
    </w:p>
    <w:p w:rsidR="00846D07" w:rsidRPr="00930A7C" w:rsidRDefault="00846D07" w:rsidP="00846D07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TypeParametrizable</w:t>
      </w:r>
      <w:proofErr w:type="spellEnd"/>
    </w:p>
    <w:p w:rsidR="00D5590E" w:rsidRPr="00930A7C" w:rsidRDefault="00D5590E" w:rsidP="00D5590E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ExtendsTypeArgument</w:t>
      </w:r>
      <w:proofErr w:type="spellEnd"/>
    </w:p>
    <w:p w:rsidR="00D5590E" w:rsidRPr="00930A7C" w:rsidRDefault="00D5590E" w:rsidP="00D5590E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ExplicitGeneric</w:t>
      </w:r>
      <w:r>
        <w:rPr>
          <w:sz w:val="16"/>
          <w:szCs w:val="16"/>
          <w:lang w:val="en-US"/>
        </w:rPr>
        <w:t>MethodCall</w:t>
      </w:r>
      <w:proofErr w:type="spellEnd"/>
    </w:p>
    <w:p w:rsidR="00D5590E" w:rsidRPr="00930A7C" w:rsidRDefault="00D5590E" w:rsidP="00D5590E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QualifiedTypeArgument</w:t>
      </w:r>
      <w:proofErr w:type="spellEnd"/>
    </w:p>
    <w:p w:rsidR="00D5590E" w:rsidRPr="00930A7C" w:rsidRDefault="00D5590E" w:rsidP="00D5590E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SuperTypeArgument</w:t>
      </w:r>
      <w:proofErr w:type="spellEnd"/>
    </w:p>
    <w:p w:rsidR="00D22A2D" w:rsidRPr="00930A7C" w:rsidRDefault="00D22A2D" w:rsidP="00D22A2D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TypeParameter</w:t>
      </w:r>
      <w:proofErr w:type="spellEnd"/>
    </w:p>
    <w:p w:rsidR="00D22A2D" w:rsidRPr="00930A7C" w:rsidRDefault="00D22A2D" w:rsidP="00D22A2D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UnknownTypeArgument</w:t>
      </w:r>
      <w:proofErr w:type="spellEnd"/>
    </w:p>
    <w:p w:rsidR="00665D7E" w:rsidRPr="00930A7C" w:rsidRDefault="00665D7E" w:rsidP="00665D7E">
      <w:pPr>
        <w:pStyle w:val="KeinLeerraum"/>
        <w:rPr>
          <w:sz w:val="16"/>
          <w:szCs w:val="16"/>
          <w:lang w:val="en-US"/>
        </w:rPr>
      </w:pPr>
    </w:p>
    <w:p w:rsidR="004B07B2" w:rsidRDefault="004B07B2" w:rsidP="000F53C0">
      <w:pPr>
        <w:pStyle w:val="KeinLeerraum"/>
        <w:rPr>
          <w:b/>
          <w:sz w:val="16"/>
          <w:szCs w:val="16"/>
          <w:u w:val="single"/>
          <w:lang w:val="en-US"/>
        </w:rPr>
      </w:pPr>
    </w:p>
    <w:p w:rsidR="004B07B2" w:rsidRDefault="004B07B2" w:rsidP="000F53C0">
      <w:pPr>
        <w:pStyle w:val="KeinLeerraum"/>
        <w:rPr>
          <w:b/>
          <w:sz w:val="16"/>
          <w:szCs w:val="16"/>
          <w:u w:val="single"/>
          <w:lang w:val="en-US"/>
        </w:rPr>
      </w:pPr>
    </w:p>
    <w:p w:rsidR="004B07B2" w:rsidRDefault="004B07B2" w:rsidP="000F53C0">
      <w:pPr>
        <w:pStyle w:val="KeinLeerraum"/>
        <w:rPr>
          <w:b/>
          <w:sz w:val="16"/>
          <w:szCs w:val="16"/>
          <w:u w:val="single"/>
          <w:lang w:val="en-US"/>
        </w:rPr>
      </w:pPr>
    </w:p>
    <w:p w:rsidR="004B07B2" w:rsidRDefault="004B07B2" w:rsidP="000F53C0">
      <w:pPr>
        <w:pStyle w:val="KeinLeerraum"/>
        <w:rPr>
          <w:b/>
          <w:sz w:val="16"/>
          <w:szCs w:val="16"/>
          <w:u w:val="single"/>
          <w:lang w:val="en-US"/>
        </w:rPr>
      </w:pPr>
    </w:p>
    <w:p w:rsidR="004B07B2" w:rsidRDefault="004B07B2" w:rsidP="000F53C0">
      <w:pPr>
        <w:pStyle w:val="KeinLeerraum"/>
        <w:rPr>
          <w:b/>
          <w:sz w:val="16"/>
          <w:szCs w:val="16"/>
          <w:u w:val="single"/>
          <w:lang w:val="en-US"/>
        </w:rPr>
      </w:pPr>
    </w:p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lastRenderedPageBreak/>
        <w:t>imports</w:t>
      </w:r>
      <w:proofErr w:type="gramEnd"/>
    </w:p>
    <w:p w:rsidR="000139E8" w:rsidRDefault="000139E8" w:rsidP="000139E8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Import</w:t>
      </w:r>
    </w:p>
    <w:p w:rsidR="000139E8" w:rsidRPr="00670423" w:rsidRDefault="000139E8" w:rsidP="000139E8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670423">
        <w:rPr>
          <w:i/>
          <w:sz w:val="16"/>
          <w:szCs w:val="16"/>
          <w:lang w:val="en-US"/>
        </w:rPr>
        <w:t>StaticImport</w:t>
      </w:r>
      <w:proofErr w:type="spellEnd"/>
    </w:p>
    <w:p w:rsidR="004B07B2" w:rsidRPr="00930A7C" w:rsidRDefault="004B07B2" w:rsidP="004B07B2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ClassifierImport</w:t>
      </w:r>
      <w:proofErr w:type="spellEnd"/>
    </w:p>
    <w:p w:rsidR="004B07B2" w:rsidRPr="00930A7C" w:rsidRDefault="004B07B2" w:rsidP="004B07B2">
      <w:pPr>
        <w:pStyle w:val="KeinLeerraum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Package</w:t>
      </w:r>
      <w:r w:rsidRPr="00930A7C">
        <w:rPr>
          <w:sz w:val="16"/>
          <w:szCs w:val="16"/>
          <w:lang w:val="en-US"/>
        </w:rPr>
        <w:t>Import</w:t>
      </w:r>
      <w:proofErr w:type="spellEnd"/>
    </w:p>
    <w:p w:rsidR="00670423" w:rsidRDefault="00670423" w:rsidP="00670423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Static</w:t>
      </w:r>
      <w:r>
        <w:rPr>
          <w:sz w:val="16"/>
          <w:szCs w:val="16"/>
          <w:lang w:val="en-US"/>
        </w:rPr>
        <w:t>Classifier</w:t>
      </w:r>
      <w:r w:rsidRPr="00930A7C">
        <w:rPr>
          <w:sz w:val="16"/>
          <w:szCs w:val="16"/>
          <w:lang w:val="en-US"/>
        </w:rPr>
        <w:t>Import</w:t>
      </w:r>
      <w:proofErr w:type="spellEnd"/>
    </w:p>
    <w:p w:rsidR="00670423" w:rsidRPr="00930A7C" w:rsidRDefault="00670423" w:rsidP="000F53C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Static</w:t>
      </w:r>
      <w:r>
        <w:rPr>
          <w:sz w:val="16"/>
          <w:szCs w:val="16"/>
          <w:lang w:val="en-US"/>
        </w:rPr>
        <w:t>Member</w:t>
      </w:r>
      <w:r w:rsidRPr="00930A7C">
        <w:rPr>
          <w:sz w:val="16"/>
          <w:szCs w:val="16"/>
          <w:lang w:val="en-US"/>
        </w:rPr>
        <w:t>Import</w:t>
      </w:r>
      <w:proofErr w:type="spellEnd"/>
    </w:p>
    <w:p w:rsidR="000F53C0" w:rsidRPr="00930A7C" w:rsidRDefault="000F53C0" w:rsidP="000F53C0">
      <w:pPr>
        <w:pStyle w:val="KeinLeerraum"/>
        <w:rPr>
          <w:sz w:val="16"/>
          <w:szCs w:val="16"/>
          <w:lang w:val="en-US"/>
        </w:rPr>
      </w:pPr>
    </w:p>
    <w:p w:rsidR="00F54B75" w:rsidRPr="00930A7C" w:rsidRDefault="00F54B75" w:rsidP="00F54B75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instantiations</w:t>
      </w:r>
      <w:proofErr w:type="gramEnd"/>
    </w:p>
    <w:p w:rsidR="00F54B75" w:rsidRPr="00930A7C" w:rsidRDefault="00F54B75" w:rsidP="00F54B75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Instantiation</w:t>
      </w:r>
    </w:p>
    <w:p w:rsidR="00F54B75" w:rsidRPr="00930A7C" w:rsidRDefault="00F54B75" w:rsidP="00F54B75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Initializable</w:t>
      </w:r>
      <w:proofErr w:type="spellEnd"/>
    </w:p>
    <w:p w:rsidR="00F54B75" w:rsidRDefault="00F54B75" w:rsidP="00F54B75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NewConstructorCall</w:t>
      </w:r>
      <w:proofErr w:type="spellEnd"/>
    </w:p>
    <w:p w:rsidR="006B36A1" w:rsidRPr="00930A7C" w:rsidRDefault="006B36A1" w:rsidP="00F54B75">
      <w:pPr>
        <w:pStyle w:val="KeinLeerraum"/>
        <w:rPr>
          <w:sz w:val="16"/>
          <w:szCs w:val="16"/>
          <w:lang w:val="en-US"/>
        </w:rPr>
      </w:pPr>
      <w:proofErr w:type="spellStart"/>
      <w:r w:rsidRPr="006B36A1">
        <w:rPr>
          <w:sz w:val="16"/>
          <w:szCs w:val="16"/>
          <w:lang w:val="en-US"/>
        </w:rPr>
        <w:t>ExplicitConstructorCall</w:t>
      </w:r>
      <w:proofErr w:type="spellEnd"/>
    </w:p>
    <w:p w:rsidR="00F54B75" w:rsidRDefault="00F54B75" w:rsidP="000F53C0">
      <w:pPr>
        <w:pStyle w:val="KeinLeerraum"/>
        <w:rPr>
          <w:b/>
          <w:sz w:val="16"/>
          <w:szCs w:val="16"/>
          <w:u w:val="single"/>
          <w:lang w:val="en-US"/>
        </w:rPr>
      </w:pPr>
    </w:p>
    <w:p w:rsidR="007553AD" w:rsidRPr="00930A7C" w:rsidRDefault="007553AD" w:rsidP="007553AD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literals</w:t>
      </w:r>
      <w:proofErr w:type="gramEnd"/>
    </w:p>
    <w:p w:rsidR="007553AD" w:rsidRPr="00930A7C" w:rsidRDefault="007553AD" w:rsidP="007553AD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Literal</w:t>
      </w:r>
    </w:p>
    <w:p w:rsidR="0011673F" w:rsidRPr="0011673F" w:rsidRDefault="0011673F" w:rsidP="0011673F">
      <w:pPr>
        <w:pStyle w:val="KeinLeerraum"/>
        <w:rPr>
          <w:i/>
          <w:sz w:val="16"/>
          <w:szCs w:val="16"/>
          <w:lang w:val="en-US"/>
        </w:rPr>
      </w:pPr>
      <w:r w:rsidRPr="0011673F">
        <w:rPr>
          <w:i/>
          <w:sz w:val="16"/>
          <w:szCs w:val="16"/>
          <w:lang w:val="en-US"/>
        </w:rPr>
        <w:t>Self</w:t>
      </w:r>
    </w:p>
    <w:p w:rsidR="007553AD" w:rsidRPr="00930A7C" w:rsidRDefault="007553AD" w:rsidP="007553AD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BooleanLiteral</w:t>
      </w:r>
      <w:proofErr w:type="spellEnd"/>
    </w:p>
    <w:p w:rsidR="007553AD" w:rsidRPr="00930A7C" w:rsidRDefault="007553AD" w:rsidP="007553AD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CharacterLiteral</w:t>
      </w:r>
      <w:proofErr w:type="spellEnd"/>
    </w:p>
    <w:p w:rsidR="007553AD" w:rsidRPr="00930A7C" w:rsidRDefault="007553AD" w:rsidP="007553AD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FloatingPointLiteral</w:t>
      </w:r>
      <w:proofErr w:type="spellEnd"/>
    </w:p>
    <w:p w:rsidR="007553AD" w:rsidRPr="00930A7C" w:rsidRDefault="007553AD" w:rsidP="007553AD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IntegerLiteral</w:t>
      </w:r>
      <w:proofErr w:type="spellEnd"/>
    </w:p>
    <w:p w:rsidR="007553AD" w:rsidRPr="00930A7C" w:rsidRDefault="007553AD" w:rsidP="007553AD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NullLiteral</w:t>
      </w:r>
      <w:proofErr w:type="spellEnd"/>
    </w:p>
    <w:p w:rsidR="007553AD" w:rsidRPr="00930A7C" w:rsidRDefault="007553AD" w:rsidP="007553AD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This</w:t>
      </w:r>
    </w:p>
    <w:p w:rsidR="007553AD" w:rsidRPr="00930A7C" w:rsidRDefault="007553AD" w:rsidP="007553AD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Super</w:t>
      </w:r>
    </w:p>
    <w:p w:rsidR="007553AD" w:rsidRPr="00930A7C" w:rsidRDefault="007553AD" w:rsidP="007553AD">
      <w:pPr>
        <w:pStyle w:val="KeinLeerraum"/>
        <w:rPr>
          <w:sz w:val="16"/>
          <w:szCs w:val="16"/>
          <w:lang w:val="en-US"/>
        </w:rPr>
      </w:pPr>
    </w:p>
    <w:p w:rsidR="00BB2172" w:rsidRPr="00930A7C" w:rsidRDefault="00BB2172" w:rsidP="00BB2172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members</w:t>
      </w:r>
      <w:proofErr w:type="gramEnd"/>
    </w:p>
    <w:p w:rsidR="00BB2172" w:rsidRPr="00930A7C" w:rsidRDefault="00BB2172" w:rsidP="00BB2172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ExceptionThrower</w:t>
      </w:r>
      <w:proofErr w:type="spellEnd"/>
    </w:p>
    <w:p w:rsidR="00BB2172" w:rsidRPr="00930A7C" w:rsidRDefault="00BB2172" w:rsidP="00BB2172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Member</w:t>
      </w:r>
    </w:p>
    <w:p w:rsidR="00BB2172" w:rsidRPr="00930A7C" w:rsidRDefault="00BB2172" w:rsidP="00BB2172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MemberContainer</w:t>
      </w:r>
      <w:proofErr w:type="spellEnd"/>
    </w:p>
    <w:p w:rsidR="003620D0" w:rsidRPr="00930A7C" w:rsidRDefault="003620D0" w:rsidP="003620D0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AdditionalField</w:t>
      </w:r>
      <w:proofErr w:type="spellEnd"/>
    </w:p>
    <w:p w:rsidR="00BB2172" w:rsidRPr="00930A7C" w:rsidRDefault="00BB2172" w:rsidP="00BB2172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Constructor</w:t>
      </w:r>
    </w:p>
    <w:p w:rsidR="003620D0" w:rsidRDefault="003620D0" w:rsidP="003620D0">
      <w:pPr>
        <w:pStyle w:val="KeinLeerraum"/>
        <w:rPr>
          <w:sz w:val="16"/>
          <w:szCs w:val="16"/>
          <w:lang w:val="en-US"/>
        </w:rPr>
      </w:pPr>
      <w:proofErr w:type="spellStart"/>
      <w:r>
        <w:rPr>
          <w:sz w:val="16"/>
          <w:szCs w:val="16"/>
          <w:lang w:val="en-US"/>
        </w:rPr>
        <w:t>EmptyMember</w:t>
      </w:r>
      <w:proofErr w:type="spellEnd"/>
    </w:p>
    <w:p w:rsidR="003620D0" w:rsidRPr="00930A7C" w:rsidRDefault="003620D0" w:rsidP="003620D0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Field</w:t>
      </w:r>
    </w:p>
    <w:p w:rsidR="00BB2172" w:rsidRPr="00930A7C" w:rsidRDefault="00BB2172" w:rsidP="00BB2172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Method</w:t>
      </w:r>
    </w:p>
    <w:p w:rsidR="00BB2172" w:rsidRPr="00930A7C" w:rsidRDefault="00BB2172" w:rsidP="00BB2172">
      <w:pPr>
        <w:pStyle w:val="KeinLeerraum"/>
        <w:rPr>
          <w:b/>
          <w:sz w:val="16"/>
          <w:szCs w:val="16"/>
          <w:lang w:val="en-US"/>
        </w:rPr>
      </w:pPr>
    </w:p>
    <w:p w:rsidR="00A8369E" w:rsidRPr="00930A7C" w:rsidRDefault="00A8369E" w:rsidP="00A8369E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modifiers</w:t>
      </w:r>
      <w:proofErr w:type="gramEnd"/>
    </w:p>
    <w:p w:rsidR="00A8369E" w:rsidRPr="00930A7C" w:rsidRDefault="00A8369E" w:rsidP="00A8369E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Modifier</w:t>
      </w:r>
    </w:p>
    <w:p w:rsidR="00A8369E" w:rsidRPr="00930A7C" w:rsidRDefault="00A8369E" w:rsidP="00A8369E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Abstract</w:t>
      </w:r>
    </w:p>
    <w:p w:rsidR="00A8369E" w:rsidRPr="00930A7C" w:rsidRDefault="00A8369E" w:rsidP="00A8369E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Final</w:t>
      </w:r>
    </w:p>
    <w:p w:rsidR="00A8369E" w:rsidRPr="00930A7C" w:rsidRDefault="00A8369E" w:rsidP="00A8369E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Public</w:t>
      </w:r>
    </w:p>
    <w:p w:rsidR="00A8369E" w:rsidRPr="00930A7C" w:rsidRDefault="00A8369E" w:rsidP="00A8369E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Private</w:t>
      </w:r>
    </w:p>
    <w:p w:rsidR="00A8369E" w:rsidRPr="00930A7C" w:rsidRDefault="00A8369E" w:rsidP="00A8369E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Protected</w:t>
      </w:r>
    </w:p>
    <w:p w:rsidR="00A8369E" w:rsidRPr="00930A7C" w:rsidRDefault="00A8369E" w:rsidP="00A8369E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Native</w:t>
      </w:r>
    </w:p>
    <w:p w:rsidR="00A8369E" w:rsidRPr="00930A7C" w:rsidRDefault="00A8369E" w:rsidP="00A8369E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Static</w:t>
      </w:r>
    </w:p>
    <w:p w:rsidR="00A8369E" w:rsidRPr="00930A7C" w:rsidRDefault="00A8369E" w:rsidP="00A8369E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Strictfp</w:t>
      </w:r>
      <w:proofErr w:type="spellEnd"/>
    </w:p>
    <w:p w:rsidR="00A8369E" w:rsidRPr="00930A7C" w:rsidRDefault="00A8369E" w:rsidP="00A8369E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Synchronized</w:t>
      </w:r>
    </w:p>
    <w:p w:rsidR="00A8369E" w:rsidRPr="00930A7C" w:rsidRDefault="00A8369E" w:rsidP="00A8369E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Transient</w:t>
      </w:r>
    </w:p>
    <w:p w:rsidR="00A8369E" w:rsidRPr="00930A7C" w:rsidRDefault="00A8369E" w:rsidP="00A8369E">
      <w:pPr>
        <w:pStyle w:val="KeinLeerraum"/>
        <w:rPr>
          <w:sz w:val="16"/>
          <w:szCs w:val="16"/>
          <w:lang w:val="en-US"/>
        </w:rPr>
      </w:pPr>
      <w:r w:rsidRPr="00930A7C">
        <w:rPr>
          <w:sz w:val="16"/>
          <w:szCs w:val="16"/>
          <w:lang w:val="en-US"/>
        </w:rPr>
        <w:t>Volatile</w:t>
      </w:r>
    </w:p>
    <w:p w:rsidR="00A8369E" w:rsidRPr="00930A7C" w:rsidRDefault="00A8369E" w:rsidP="00A8369E">
      <w:pPr>
        <w:pStyle w:val="KeinLeerraum"/>
        <w:rPr>
          <w:sz w:val="16"/>
          <w:szCs w:val="16"/>
          <w:lang w:val="en-US"/>
        </w:rPr>
      </w:pPr>
    </w:p>
    <w:p w:rsidR="00372609" w:rsidRPr="00930A7C" w:rsidRDefault="00372609" w:rsidP="00372609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operators</w:t>
      </w:r>
      <w:proofErr w:type="gramEnd"/>
    </w:p>
    <w:p w:rsidR="00771DE5" w:rsidRPr="00771DE5" w:rsidRDefault="00771DE5" w:rsidP="00771DE5">
      <w:pPr>
        <w:pStyle w:val="KeinLeerraum"/>
        <w:rPr>
          <w:i/>
          <w:sz w:val="16"/>
          <w:szCs w:val="16"/>
          <w:lang w:val="en-US"/>
        </w:rPr>
      </w:pPr>
      <w:r w:rsidRPr="00771DE5">
        <w:rPr>
          <w:i/>
          <w:sz w:val="16"/>
          <w:szCs w:val="16"/>
          <w:lang w:val="en-US"/>
        </w:rPr>
        <w:t>Operator</w:t>
      </w:r>
    </w:p>
    <w:p w:rsidR="00771DE5" w:rsidRPr="00771DE5" w:rsidRDefault="00771DE5" w:rsidP="00771DE5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771DE5">
        <w:rPr>
          <w:i/>
          <w:sz w:val="16"/>
          <w:szCs w:val="16"/>
          <w:lang w:val="en-US"/>
        </w:rPr>
        <w:t>AdditiveOperator</w:t>
      </w:r>
      <w:proofErr w:type="spellEnd"/>
    </w:p>
    <w:p w:rsidR="00771DE5" w:rsidRPr="00771DE5" w:rsidRDefault="00771DE5" w:rsidP="00771DE5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771DE5">
        <w:rPr>
          <w:i/>
          <w:sz w:val="16"/>
          <w:szCs w:val="16"/>
          <w:lang w:val="en-US"/>
        </w:rPr>
        <w:t>AssignmentOperator</w:t>
      </w:r>
      <w:proofErr w:type="spellEnd"/>
    </w:p>
    <w:p w:rsidR="00771DE5" w:rsidRPr="00771DE5" w:rsidRDefault="00771DE5" w:rsidP="00771DE5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771DE5">
        <w:rPr>
          <w:i/>
          <w:sz w:val="16"/>
          <w:szCs w:val="16"/>
          <w:lang w:val="en-US"/>
        </w:rPr>
        <w:t>EqualityOperator</w:t>
      </w:r>
      <w:proofErr w:type="spellEnd"/>
    </w:p>
    <w:p w:rsidR="00771DE5" w:rsidRPr="00771DE5" w:rsidRDefault="00771DE5" w:rsidP="00771DE5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771DE5">
        <w:rPr>
          <w:i/>
          <w:sz w:val="16"/>
          <w:szCs w:val="16"/>
          <w:lang w:val="en-US"/>
        </w:rPr>
        <w:t>MultiplicativeOperator</w:t>
      </w:r>
      <w:proofErr w:type="spellEnd"/>
    </w:p>
    <w:p w:rsidR="00771DE5" w:rsidRPr="00771DE5" w:rsidRDefault="00771DE5" w:rsidP="00771DE5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771DE5">
        <w:rPr>
          <w:i/>
          <w:sz w:val="16"/>
          <w:szCs w:val="16"/>
          <w:lang w:val="en-US"/>
        </w:rPr>
        <w:t>RelationOperator</w:t>
      </w:r>
      <w:proofErr w:type="spellEnd"/>
    </w:p>
    <w:p w:rsidR="00771DE5" w:rsidRPr="00771DE5" w:rsidRDefault="00771DE5" w:rsidP="00771DE5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771DE5">
        <w:rPr>
          <w:i/>
          <w:sz w:val="16"/>
          <w:szCs w:val="16"/>
          <w:lang w:val="en-US"/>
        </w:rPr>
        <w:t>ShiftOperator</w:t>
      </w:r>
      <w:proofErr w:type="spellEnd"/>
    </w:p>
    <w:p w:rsidR="00771DE5" w:rsidRPr="00771DE5" w:rsidRDefault="00771DE5" w:rsidP="00771DE5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771DE5">
        <w:rPr>
          <w:i/>
          <w:sz w:val="16"/>
          <w:szCs w:val="16"/>
          <w:lang w:val="en-US"/>
        </w:rPr>
        <w:t>UnaryOperator</w:t>
      </w:r>
      <w:proofErr w:type="spellEnd"/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r w:rsidRPr="00771DE5">
        <w:rPr>
          <w:sz w:val="16"/>
          <w:szCs w:val="16"/>
          <w:lang w:val="en-US"/>
        </w:rPr>
        <w:t>Assignment</w:t>
      </w:r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proofErr w:type="spellStart"/>
      <w:r w:rsidRPr="00771DE5">
        <w:rPr>
          <w:sz w:val="16"/>
          <w:szCs w:val="16"/>
          <w:lang w:val="en-US"/>
        </w:rPr>
        <w:t>AssignmentAnd</w:t>
      </w:r>
      <w:proofErr w:type="spellEnd"/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proofErr w:type="spellStart"/>
      <w:r w:rsidRPr="00771DE5">
        <w:rPr>
          <w:sz w:val="16"/>
          <w:szCs w:val="16"/>
          <w:lang w:val="en-US"/>
        </w:rPr>
        <w:t>AssignmentDivision</w:t>
      </w:r>
      <w:proofErr w:type="spellEnd"/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proofErr w:type="spellStart"/>
      <w:r w:rsidRPr="00771DE5">
        <w:rPr>
          <w:sz w:val="16"/>
          <w:szCs w:val="16"/>
          <w:lang w:val="en-US"/>
        </w:rPr>
        <w:t>AssignmentExclusiveOr</w:t>
      </w:r>
      <w:proofErr w:type="spellEnd"/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proofErr w:type="spellStart"/>
      <w:r w:rsidRPr="00771DE5">
        <w:rPr>
          <w:sz w:val="16"/>
          <w:szCs w:val="16"/>
          <w:lang w:val="en-US"/>
        </w:rPr>
        <w:t>AssignmentMinus</w:t>
      </w:r>
      <w:proofErr w:type="spellEnd"/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proofErr w:type="spellStart"/>
      <w:r w:rsidRPr="00771DE5">
        <w:rPr>
          <w:sz w:val="16"/>
          <w:szCs w:val="16"/>
          <w:lang w:val="en-US"/>
        </w:rPr>
        <w:t>AssignmentModulo</w:t>
      </w:r>
      <w:proofErr w:type="spellEnd"/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proofErr w:type="spellStart"/>
      <w:r w:rsidRPr="00771DE5">
        <w:rPr>
          <w:sz w:val="16"/>
          <w:szCs w:val="16"/>
          <w:lang w:val="en-US"/>
        </w:rPr>
        <w:t>AssignmentMultiplication</w:t>
      </w:r>
      <w:proofErr w:type="spellEnd"/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proofErr w:type="spellStart"/>
      <w:r w:rsidRPr="00771DE5">
        <w:rPr>
          <w:sz w:val="16"/>
          <w:szCs w:val="16"/>
          <w:lang w:val="en-US"/>
        </w:rPr>
        <w:t>AssignmentLeftShift</w:t>
      </w:r>
      <w:proofErr w:type="spellEnd"/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proofErr w:type="spellStart"/>
      <w:r w:rsidRPr="00771DE5">
        <w:rPr>
          <w:sz w:val="16"/>
          <w:szCs w:val="16"/>
          <w:lang w:val="en-US"/>
        </w:rPr>
        <w:t>AssignmentOr</w:t>
      </w:r>
      <w:proofErr w:type="spellEnd"/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proofErr w:type="spellStart"/>
      <w:r w:rsidRPr="00771DE5">
        <w:rPr>
          <w:sz w:val="16"/>
          <w:szCs w:val="16"/>
          <w:lang w:val="en-US"/>
        </w:rPr>
        <w:t>AssignmentPlus</w:t>
      </w:r>
      <w:proofErr w:type="spellEnd"/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proofErr w:type="spellStart"/>
      <w:r w:rsidRPr="00771DE5">
        <w:rPr>
          <w:sz w:val="16"/>
          <w:szCs w:val="16"/>
          <w:lang w:val="en-US"/>
        </w:rPr>
        <w:t>AssignmentRightShift</w:t>
      </w:r>
      <w:proofErr w:type="spellEnd"/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proofErr w:type="spellStart"/>
      <w:r w:rsidRPr="00771DE5">
        <w:rPr>
          <w:sz w:val="16"/>
          <w:szCs w:val="16"/>
          <w:lang w:val="en-US"/>
        </w:rPr>
        <w:t>AssignmentUnsignedRightShift</w:t>
      </w:r>
      <w:proofErr w:type="spellEnd"/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r w:rsidRPr="00771DE5">
        <w:rPr>
          <w:sz w:val="16"/>
          <w:szCs w:val="16"/>
          <w:lang w:val="en-US"/>
        </w:rPr>
        <w:t>Equal</w:t>
      </w:r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proofErr w:type="spellStart"/>
      <w:r w:rsidRPr="00771DE5">
        <w:rPr>
          <w:sz w:val="16"/>
          <w:szCs w:val="16"/>
          <w:lang w:val="en-US"/>
        </w:rPr>
        <w:t>NotEqual</w:t>
      </w:r>
      <w:proofErr w:type="spellEnd"/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proofErr w:type="spellStart"/>
      <w:r w:rsidRPr="00771DE5">
        <w:rPr>
          <w:sz w:val="16"/>
          <w:szCs w:val="16"/>
          <w:lang w:val="en-US"/>
        </w:rPr>
        <w:t>GreaterThan</w:t>
      </w:r>
      <w:proofErr w:type="spellEnd"/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proofErr w:type="spellStart"/>
      <w:r w:rsidRPr="00771DE5">
        <w:rPr>
          <w:sz w:val="16"/>
          <w:szCs w:val="16"/>
          <w:lang w:val="en-US"/>
        </w:rPr>
        <w:lastRenderedPageBreak/>
        <w:t>GreaterThanOrEqual</w:t>
      </w:r>
      <w:proofErr w:type="spellEnd"/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proofErr w:type="spellStart"/>
      <w:r w:rsidRPr="00771DE5">
        <w:rPr>
          <w:sz w:val="16"/>
          <w:szCs w:val="16"/>
          <w:lang w:val="en-US"/>
        </w:rPr>
        <w:t>LessThan</w:t>
      </w:r>
      <w:proofErr w:type="spellEnd"/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proofErr w:type="spellStart"/>
      <w:r w:rsidRPr="00771DE5">
        <w:rPr>
          <w:sz w:val="16"/>
          <w:szCs w:val="16"/>
          <w:lang w:val="en-US"/>
        </w:rPr>
        <w:t>LessThanOrEqual</w:t>
      </w:r>
      <w:proofErr w:type="spellEnd"/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r w:rsidRPr="00771DE5">
        <w:rPr>
          <w:sz w:val="16"/>
          <w:szCs w:val="16"/>
          <w:lang w:val="en-US"/>
        </w:rPr>
        <w:t>Addition</w:t>
      </w:r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r w:rsidRPr="00771DE5">
        <w:rPr>
          <w:sz w:val="16"/>
          <w:szCs w:val="16"/>
          <w:lang w:val="en-US"/>
        </w:rPr>
        <w:t>Subtraction</w:t>
      </w:r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r w:rsidRPr="00771DE5">
        <w:rPr>
          <w:sz w:val="16"/>
          <w:szCs w:val="16"/>
          <w:lang w:val="en-US"/>
        </w:rPr>
        <w:t>Division</w:t>
      </w:r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r w:rsidRPr="00771DE5">
        <w:rPr>
          <w:sz w:val="16"/>
          <w:szCs w:val="16"/>
          <w:lang w:val="en-US"/>
        </w:rPr>
        <w:t>Multiplication</w:t>
      </w:r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r w:rsidRPr="00771DE5">
        <w:rPr>
          <w:sz w:val="16"/>
          <w:szCs w:val="16"/>
          <w:lang w:val="en-US"/>
        </w:rPr>
        <w:t>Remainder</w:t>
      </w:r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r w:rsidRPr="00771DE5">
        <w:rPr>
          <w:sz w:val="16"/>
          <w:szCs w:val="16"/>
          <w:lang w:val="en-US"/>
        </w:rPr>
        <w:t>Complement</w:t>
      </w:r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proofErr w:type="spellStart"/>
      <w:r w:rsidRPr="00771DE5">
        <w:rPr>
          <w:sz w:val="16"/>
          <w:szCs w:val="16"/>
          <w:lang w:val="en-US"/>
        </w:rPr>
        <w:t>MinusMinus</w:t>
      </w:r>
      <w:proofErr w:type="spellEnd"/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r w:rsidRPr="00771DE5">
        <w:rPr>
          <w:sz w:val="16"/>
          <w:szCs w:val="16"/>
          <w:lang w:val="en-US"/>
        </w:rPr>
        <w:t>Negate</w:t>
      </w:r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proofErr w:type="spellStart"/>
      <w:r w:rsidRPr="00771DE5">
        <w:rPr>
          <w:sz w:val="16"/>
          <w:szCs w:val="16"/>
          <w:lang w:val="en-US"/>
        </w:rPr>
        <w:t>PlusPlus</w:t>
      </w:r>
      <w:proofErr w:type="spellEnd"/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proofErr w:type="spellStart"/>
      <w:r w:rsidRPr="00771DE5">
        <w:rPr>
          <w:sz w:val="16"/>
          <w:szCs w:val="16"/>
          <w:lang w:val="en-US"/>
        </w:rPr>
        <w:t>LeftShift</w:t>
      </w:r>
      <w:proofErr w:type="spellEnd"/>
    </w:p>
    <w:p w:rsidR="00771DE5" w:rsidRPr="00771DE5" w:rsidRDefault="00771DE5" w:rsidP="00771DE5">
      <w:pPr>
        <w:pStyle w:val="KeinLeerraum"/>
        <w:rPr>
          <w:sz w:val="16"/>
          <w:szCs w:val="16"/>
          <w:lang w:val="en-US"/>
        </w:rPr>
      </w:pPr>
      <w:proofErr w:type="spellStart"/>
      <w:r w:rsidRPr="00771DE5">
        <w:rPr>
          <w:sz w:val="16"/>
          <w:szCs w:val="16"/>
          <w:lang w:val="en-US"/>
        </w:rPr>
        <w:t>RightShift</w:t>
      </w:r>
      <w:proofErr w:type="spellEnd"/>
    </w:p>
    <w:p w:rsidR="00372609" w:rsidRDefault="00771DE5" w:rsidP="00771DE5">
      <w:pPr>
        <w:pStyle w:val="KeinLeerraum"/>
        <w:rPr>
          <w:sz w:val="16"/>
          <w:szCs w:val="16"/>
          <w:lang w:val="en-US"/>
        </w:rPr>
      </w:pPr>
      <w:proofErr w:type="spellStart"/>
      <w:r w:rsidRPr="00771DE5">
        <w:rPr>
          <w:sz w:val="16"/>
          <w:szCs w:val="16"/>
          <w:lang w:val="en-US"/>
        </w:rPr>
        <w:t>UnsignedRightShift</w:t>
      </w:r>
      <w:proofErr w:type="spellEnd"/>
    </w:p>
    <w:p w:rsidR="00771DE5" w:rsidRPr="00930A7C" w:rsidRDefault="00771DE5" w:rsidP="00771DE5">
      <w:pPr>
        <w:pStyle w:val="KeinLeerraum"/>
        <w:rPr>
          <w:sz w:val="16"/>
          <w:szCs w:val="16"/>
          <w:lang w:val="en-US"/>
        </w:rPr>
      </w:pPr>
    </w:p>
    <w:p w:rsidR="00906FFD" w:rsidRPr="00930A7C" w:rsidRDefault="00906FFD" w:rsidP="00906FFD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parameters</w:t>
      </w:r>
      <w:proofErr w:type="gramEnd"/>
    </w:p>
    <w:p w:rsidR="00906FFD" w:rsidRPr="00930A7C" w:rsidRDefault="00906FFD" w:rsidP="00906FFD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Parameter</w:t>
      </w:r>
    </w:p>
    <w:p w:rsidR="00906FFD" w:rsidRPr="00930A7C" w:rsidRDefault="00906FFD" w:rsidP="00906FFD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30A7C">
        <w:rPr>
          <w:i/>
          <w:sz w:val="16"/>
          <w:szCs w:val="16"/>
          <w:lang w:val="en-US"/>
        </w:rPr>
        <w:t>Parametrizable</w:t>
      </w:r>
      <w:proofErr w:type="spellEnd"/>
    </w:p>
    <w:p w:rsidR="00906FFD" w:rsidRPr="00930A7C" w:rsidRDefault="00906FFD" w:rsidP="00906FFD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OrdinaryParameter</w:t>
      </w:r>
      <w:proofErr w:type="spellEnd"/>
    </w:p>
    <w:p w:rsidR="00906FFD" w:rsidRPr="00930A7C" w:rsidRDefault="00906FFD" w:rsidP="00906FFD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VariableLengthParameter</w:t>
      </w:r>
      <w:proofErr w:type="spellEnd"/>
    </w:p>
    <w:p w:rsidR="00906FFD" w:rsidRPr="00930A7C" w:rsidRDefault="00906FFD" w:rsidP="00906FFD">
      <w:pPr>
        <w:pStyle w:val="KeinLeerraum"/>
        <w:rPr>
          <w:sz w:val="16"/>
          <w:szCs w:val="16"/>
          <w:lang w:val="en-US"/>
        </w:rPr>
      </w:pPr>
    </w:p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references</w:t>
      </w:r>
      <w:proofErr w:type="gramEnd"/>
    </w:p>
    <w:p w:rsidR="009825F6" w:rsidRPr="009825F6" w:rsidRDefault="009825F6" w:rsidP="009825F6">
      <w:pPr>
        <w:pStyle w:val="KeinLeerraum"/>
        <w:rPr>
          <w:i/>
          <w:sz w:val="16"/>
          <w:szCs w:val="16"/>
          <w:lang w:val="en-US"/>
        </w:rPr>
      </w:pPr>
      <w:r w:rsidRPr="009825F6">
        <w:rPr>
          <w:i/>
          <w:sz w:val="16"/>
          <w:szCs w:val="16"/>
          <w:lang w:val="en-US"/>
        </w:rPr>
        <w:t>Reference</w:t>
      </w:r>
    </w:p>
    <w:p w:rsidR="009825F6" w:rsidRPr="009825F6" w:rsidRDefault="009825F6" w:rsidP="009825F6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825F6">
        <w:rPr>
          <w:i/>
          <w:sz w:val="16"/>
          <w:szCs w:val="16"/>
          <w:lang w:val="en-US"/>
        </w:rPr>
        <w:t>ReferenceableElement</w:t>
      </w:r>
      <w:proofErr w:type="spellEnd"/>
    </w:p>
    <w:p w:rsidR="009825F6" w:rsidRPr="009825F6" w:rsidRDefault="009825F6" w:rsidP="009825F6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9825F6">
        <w:rPr>
          <w:i/>
          <w:sz w:val="16"/>
          <w:szCs w:val="16"/>
          <w:lang w:val="en-US"/>
        </w:rPr>
        <w:t>PackageOrClassifierReference</w:t>
      </w:r>
      <w:proofErr w:type="spellEnd"/>
    </w:p>
    <w:p w:rsidR="009825F6" w:rsidRPr="0077449B" w:rsidRDefault="009825F6" w:rsidP="009825F6">
      <w:pPr>
        <w:pStyle w:val="KeinLeerraum"/>
        <w:rPr>
          <w:color w:val="FF0000"/>
          <w:sz w:val="16"/>
          <w:szCs w:val="16"/>
          <w:lang w:val="en-US"/>
        </w:rPr>
      </w:pPr>
      <w:proofErr w:type="spellStart"/>
      <w:r w:rsidRPr="0077449B">
        <w:rPr>
          <w:color w:val="FF0000"/>
          <w:sz w:val="16"/>
          <w:szCs w:val="16"/>
          <w:lang w:val="en-US"/>
        </w:rPr>
        <w:t>ArgumentList</w:t>
      </w:r>
      <w:proofErr w:type="spellEnd"/>
    </w:p>
    <w:p w:rsidR="009825F6" w:rsidRPr="009825F6" w:rsidRDefault="009825F6" w:rsidP="009825F6">
      <w:pPr>
        <w:pStyle w:val="KeinLeerraum"/>
        <w:rPr>
          <w:sz w:val="16"/>
          <w:szCs w:val="16"/>
          <w:lang w:val="en-US"/>
        </w:rPr>
      </w:pPr>
      <w:proofErr w:type="spellStart"/>
      <w:r w:rsidRPr="009825F6">
        <w:rPr>
          <w:sz w:val="16"/>
          <w:szCs w:val="16"/>
          <w:lang w:val="en-US"/>
        </w:rPr>
        <w:t>IdentifierReference</w:t>
      </w:r>
      <w:proofErr w:type="spellEnd"/>
    </w:p>
    <w:p w:rsidR="009825F6" w:rsidRPr="009825F6" w:rsidRDefault="009825F6" w:rsidP="009825F6">
      <w:pPr>
        <w:pStyle w:val="KeinLeerraum"/>
        <w:rPr>
          <w:sz w:val="16"/>
          <w:szCs w:val="16"/>
          <w:lang w:val="en-US"/>
        </w:rPr>
      </w:pPr>
      <w:proofErr w:type="spellStart"/>
      <w:r w:rsidRPr="009825F6">
        <w:rPr>
          <w:sz w:val="16"/>
          <w:szCs w:val="16"/>
          <w:lang w:val="en-US"/>
        </w:rPr>
        <w:t>ClassReference</w:t>
      </w:r>
      <w:proofErr w:type="spellEnd"/>
    </w:p>
    <w:p w:rsidR="009825F6" w:rsidRPr="009825F6" w:rsidRDefault="009825F6" w:rsidP="009825F6">
      <w:pPr>
        <w:pStyle w:val="KeinLeerraum"/>
        <w:rPr>
          <w:sz w:val="16"/>
          <w:szCs w:val="16"/>
          <w:lang w:val="en-US"/>
        </w:rPr>
      </w:pPr>
      <w:proofErr w:type="spellStart"/>
      <w:r w:rsidRPr="009825F6">
        <w:rPr>
          <w:sz w:val="16"/>
          <w:szCs w:val="16"/>
          <w:lang w:val="en-US"/>
        </w:rPr>
        <w:t>PrimitiveTypeReference</w:t>
      </w:r>
      <w:proofErr w:type="spellEnd"/>
    </w:p>
    <w:p w:rsidR="009825F6" w:rsidRPr="009825F6" w:rsidRDefault="009825F6" w:rsidP="009825F6">
      <w:pPr>
        <w:pStyle w:val="KeinLeerraum"/>
        <w:rPr>
          <w:sz w:val="16"/>
          <w:szCs w:val="16"/>
          <w:lang w:val="en-US"/>
        </w:rPr>
      </w:pPr>
      <w:proofErr w:type="spellStart"/>
      <w:r w:rsidRPr="009825F6">
        <w:rPr>
          <w:sz w:val="16"/>
          <w:szCs w:val="16"/>
          <w:lang w:val="en-US"/>
        </w:rPr>
        <w:t>StringReference</w:t>
      </w:r>
      <w:proofErr w:type="spellEnd"/>
    </w:p>
    <w:p w:rsidR="009825F6" w:rsidRPr="009825F6" w:rsidRDefault="009825F6" w:rsidP="009825F6">
      <w:pPr>
        <w:pStyle w:val="KeinLeerraum"/>
        <w:rPr>
          <w:sz w:val="16"/>
          <w:szCs w:val="16"/>
          <w:lang w:val="en-US"/>
        </w:rPr>
      </w:pPr>
      <w:proofErr w:type="spellStart"/>
      <w:r w:rsidRPr="009825F6">
        <w:rPr>
          <w:sz w:val="16"/>
          <w:szCs w:val="16"/>
          <w:lang w:val="en-US"/>
        </w:rPr>
        <w:t>SelfReference</w:t>
      </w:r>
      <w:proofErr w:type="spellEnd"/>
    </w:p>
    <w:p w:rsidR="009825F6" w:rsidRPr="009825F6" w:rsidRDefault="009825F6" w:rsidP="009825F6">
      <w:pPr>
        <w:pStyle w:val="KeinLeerraum"/>
        <w:rPr>
          <w:sz w:val="16"/>
          <w:szCs w:val="16"/>
          <w:lang w:val="en-US"/>
        </w:rPr>
      </w:pPr>
      <w:proofErr w:type="spellStart"/>
      <w:r w:rsidRPr="009825F6">
        <w:rPr>
          <w:sz w:val="16"/>
          <w:szCs w:val="16"/>
          <w:lang w:val="en-US"/>
        </w:rPr>
        <w:t>PlainPackageOrClassifierReference</w:t>
      </w:r>
      <w:proofErr w:type="spellEnd"/>
    </w:p>
    <w:p w:rsidR="00F54B75" w:rsidRPr="00930A7C" w:rsidRDefault="009825F6" w:rsidP="009825F6">
      <w:pPr>
        <w:pStyle w:val="KeinLeerraum"/>
        <w:rPr>
          <w:sz w:val="16"/>
          <w:szCs w:val="16"/>
          <w:lang w:val="en-US"/>
        </w:rPr>
      </w:pPr>
      <w:proofErr w:type="spellStart"/>
      <w:r w:rsidRPr="009825F6">
        <w:rPr>
          <w:sz w:val="16"/>
          <w:szCs w:val="16"/>
          <w:lang w:val="en-US"/>
        </w:rPr>
        <w:t>ParameterizedPackageOrClassifierReference</w:t>
      </w:r>
      <w:proofErr w:type="spellEnd"/>
    </w:p>
    <w:p w:rsidR="00F54B75" w:rsidRPr="00930A7C" w:rsidRDefault="00F54B75" w:rsidP="00F54B75">
      <w:pPr>
        <w:pStyle w:val="KeinLeerraum"/>
        <w:rPr>
          <w:sz w:val="16"/>
          <w:szCs w:val="16"/>
          <w:lang w:val="en-US"/>
        </w:rPr>
      </w:pPr>
    </w:p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statements</w:t>
      </w:r>
      <w:proofErr w:type="gramEnd"/>
    </w:p>
    <w:p w:rsidR="003C0FDB" w:rsidRPr="003C0FDB" w:rsidRDefault="003C0FDB" w:rsidP="003C0FDB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3C0FDB">
        <w:rPr>
          <w:i/>
          <w:sz w:val="16"/>
          <w:szCs w:val="16"/>
          <w:lang w:val="en-US"/>
        </w:rPr>
        <w:t>ForLoopInitializer</w:t>
      </w:r>
      <w:proofErr w:type="spellEnd"/>
    </w:p>
    <w:p w:rsidR="003C0FDB" w:rsidRPr="003C0FDB" w:rsidRDefault="003C0FDB" w:rsidP="003C0FDB">
      <w:pPr>
        <w:pStyle w:val="KeinLeerraum"/>
        <w:rPr>
          <w:i/>
          <w:sz w:val="16"/>
          <w:szCs w:val="16"/>
          <w:lang w:val="en-US"/>
        </w:rPr>
      </w:pPr>
      <w:r w:rsidRPr="003C0FDB">
        <w:rPr>
          <w:i/>
          <w:sz w:val="16"/>
          <w:szCs w:val="16"/>
          <w:lang w:val="en-US"/>
        </w:rPr>
        <w:t>Statement</w:t>
      </w:r>
    </w:p>
    <w:p w:rsidR="003C0FDB" w:rsidRPr="003C0FDB" w:rsidRDefault="003C0FDB" w:rsidP="003C0FDB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3C0FDB">
        <w:rPr>
          <w:i/>
          <w:sz w:val="16"/>
          <w:szCs w:val="16"/>
          <w:lang w:val="en-US"/>
        </w:rPr>
        <w:t>SwitchCase</w:t>
      </w:r>
      <w:proofErr w:type="spellEnd"/>
    </w:p>
    <w:p w:rsidR="003C0FDB" w:rsidRPr="003C0FDB" w:rsidRDefault="003C0FDB" w:rsidP="003C0FDB">
      <w:pPr>
        <w:pStyle w:val="KeinLeerraum"/>
        <w:rPr>
          <w:sz w:val="16"/>
          <w:szCs w:val="16"/>
          <w:lang w:val="en-US"/>
        </w:rPr>
      </w:pPr>
      <w:r w:rsidRPr="003C0FDB">
        <w:rPr>
          <w:sz w:val="16"/>
          <w:szCs w:val="16"/>
          <w:lang w:val="en-US"/>
        </w:rPr>
        <w:t>Assert</w:t>
      </w:r>
    </w:p>
    <w:p w:rsidR="003C0FDB" w:rsidRPr="003C0FDB" w:rsidRDefault="003C0FDB" w:rsidP="003C0FDB">
      <w:pPr>
        <w:pStyle w:val="KeinLeerraum"/>
        <w:rPr>
          <w:sz w:val="16"/>
          <w:szCs w:val="16"/>
          <w:lang w:val="en-US"/>
        </w:rPr>
      </w:pPr>
      <w:r w:rsidRPr="003C0FDB">
        <w:rPr>
          <w:sz w:val="16"/>
          <w:szCs w:val="16"/>
          <w:lang w:val="en-US"/>
        </w:rPr>
        <w:t>Break</w:t>
      </w:r>
    </w:p>
    <w:p w:rsidR="003C0FDB" w:rsidRPr="003C0FDB" w:rsidRDefault="003C0FDB" w:rsidP="003C0FDB">
      <w:pPr>
        <w:pStyle w:val="KeinLeerraum"/>
        <w:rPr>
          <w:sz w:val="16"/>
          <w:szCs w:val="16"/>
          <w:lang w:val="en-US"/>
        </w:rPr>
      </w:pPr>
      <w:r w:rsidRPr="003C0FDB">
        <w:rPr>
          <w:sz w:val="16"/>
          <w:szCs w:val="16"/>
          <w:lang w:val="en-US"/>
        </w:rPr>
        <w:t>Block</w:t>
      </w:r>
    </w:p>
    <w:p w:rsidR="003C0FDB" w:rsidRPr="003C0FDB" w:rsidRDefault="003C0FDB" w:rsidP="003C0FDB">
      <w:pPr>
        <w:pStyle w:val="KeinLeerraum"/>
        <w:rPr>
          <w:sz w:val="16"/>
          <w:szCs w:val="16"/>
          <w:lang w:val="en-US"/>
        </w:rPr>
      </w:pPr>
      <w:proofErr w:type="spellStart"/>
      <w:r w:rsidRPr="003C0FDB">
        <w:rPr>
          <w:sz w:val="16"/>
          <w:szCs w:val="16"/>
          <w:lang w:val="en-US"/>
        </w:rPr>
        <w:t>CatchClause</w:t>
      </w:r>
      <w:proofErr w:type="spellEnd"/>
    </w:p>
    <w:p w:rsidR="003C0FDB" w:rsidRPr="003C0FDB" w:rsidRDefault="003C0FDB" w:rsidP="003C0FDB">
      <w:pPr>
        <w:pStyle w:val="KeinLeerraum"/>
        <w:rPr>
          <w:sz w:val="16"/>
          <w:szCs w:val="16"/>
          <w:lang w:val="en-US"/>
        </w:rPr>
      </w:pPr>
      <w:r w:rsidRPr="003C0FDB">
        <w:rPr>
          <w:sz w:val="16"/>
          <w:szCs w:val="16"/>
          <w:lang w:val="en-US"/>
        </w:rPr>
        <w:t>Condition</w:t>
      </w:r>
    </w:p>
    <w:p w:rsidR="003C0FDB" w:rsidRPr="003C0FDB" w:rsidRDefault="003C0FDB" w:rsidP="003C0FDB">
      <w:pPr>
        <w:pStyle w:val="KeinLeerraum"/>
        <w:rPr>
          <w:sz w:val="16"/>
          <w:szCs w:val="16"/>
          <w:lang w:val="en-US"/>
        </w:rPr>
      </w:pPr>
      <w:r w:rsidRPr="003C0FDB">
        <w:rPr>
          <w:sz w:val="16"/>
          <w:szCs w:val="16"/>
          <w:lang w:val="en-US"/>
        </w:rPr>
        <w:t>Continue</w:t>
      </w:r>
    </w:p>
    <w:p w:rsidR="003C0FDB" w:rsidRPr="003C0FDB" w:rsidRDefault="003C0FDB" w:rsidP="003C0FDB">
      <w:pPr>
        <w:pStyle w:val="KeinLeerraum"/>
        <w:rPr>
          <w:sz w:val="16"/>
          <w:szCs w:val="16"/>
          <w:lang w:val="en-US"/>
        </w:rPr>
      </w:pPr>
      <w:proofErr w:type="spellStart"/>
      <w:r w:rsidRPr="003C0FDB">
        <w:rPr>
          <w:sz w:val="16"/>
          <w:szCs w:val="16"/>
          <w:lang w:val="en-US"/>
        </w:rPr>
        <w:t>DefaultSwitchCase</w:t>
      </w:r>
      <w:proofErr w:type="spellEnd"/>
    </w:p>
    <w:p w:rsidR="003C0FDB" w:rsidRPr="003C0FDB" w:rsidRDefault="003C0FDB" w:rsidP="003C0FDB">
      <w:pPr>
        <w:pStyle w:val="KeinLeerraum"/>
        <w:rPr>
          <w:sz w:val="16"/>
          <w:szCs w:val="16"/>
          <w:lang w:val="en-US"/>
        </w:rPr>
      </w:pPr>
      <w:proofErr w:type="spellStart"/>
      <w:r w:rsidRPr="003C0FDB">
        <w:rPr>
          <w:sz w:val="16"/>
          <w:szCs w:val="16"/>
          <w:lang w:val="en-US"/>
        </w:rPr>
        <w:t>DoWhileLoop</w:t>
      </w:r>
      <w:proofErr w:type="spellEnd"/>
    </w:p>
    <w:p w:rsidR="003C0FDB" w:rsidRPr="003C0FDB" w:rsidRDefault="003C0FDB" w:rsidP="003C0FDB">
      <w:pPr>
        <w:pStyle w:val="KeinLeerraum"/>
        <w:rPr>
          <w:sz w:val="16"/>
          <w:szCs w:val="16"/>
          <w:lang w:val="en-US"/>
        </w:rPr>
      </w:pPr>
      <w:proofErr w:type="spellStart"/>
      <w:r w:rsidRPr="003C0FDB">
        <w:rPr>
          <w:sz w:val="16"/>
          <w:szCs w:val="16"/>
          <w:lang w:val="en-US"/>
        </w:rPr>
        <w:t>EmptyStatement</w:t>
      </w:r>
      <w:proofErr w:type="spellEnd"/>
    </w:p>
    <w:p w:rsidR="003C0FDB" w:rsidRPr="003C0FDB" w:rsidRDefault="003C0FDB" w:rsidP="003C0FDB">
      <w:pPr>
        <w:pStyle w:val="KeinLeerraum"/>
        <w:rPr>
          <w:sz w:val="16"/>
          <w:szCs w:val="16"/>
          <w:lang w:val="en-US"/>
        </w:rPr>
      </w:pPr>
      <w:proofErr w:type="spellStart"/>
      <w:r w:rsidRPr="003C0FDB">
        <w:rPr>
          <w:sz w:val="16"/>
          <w:szCs w:val="16"/>
          <w:lang w:val="en-US"/>
        </w:rPr>
        <w:t>ExpressionStatement</w:t>
      </w:r>
      <w:proofErr w:type="spellEnd"/>
    </w:p>
    <w:p w:rsidR="003C0FDB" w:rsidRPr="003C0FDB" w:rsidRDefault="003C0FDB" w:rsidP="003C0FDB">
      <w:pPr>
        <w:pStyle w:val="KeinLeerraum"/>
        <w:rPr>
          <w:sz w:val="16"/>
          <w:szCs w:val="16"/>
          <w:lang w:val="en-US"/>
        </w:rPr>
      </w:pPr>
      <w:proofErr w:type="spellStart"/>
      <w:r w:rsidRPr="003C0FDB">
        <w:rPr>
          <w:sz w:val="16"/>
          <w:szCs w:val="16"/>
          <w:lang w:val="en-US"/>
        </w:rPr>
        <w:t>ForLoop</w:t>
      </w:r>
      <w:proofErr w:type="spellEnd"/>
    </w:p>
    <w:p w:rsidR="003C0FDB" w:rsidRPr="003C0FDB" w:rsidRDefault="003C0FDB" w:rsidP="003C0FDB">
      <w:pPr>
        <w:pStyle w:val="KeinLeerraum"/>
        <w:rPr>
          <w:sz w:val="16"/>
          <w:szCs w:val="16"/>
          <w:lang w:val="en-US"/>
        </w:rPr>
      </w:pPr>
      <w:proofErr w:type="spellStart"/>
      <w:r w:rsidRPr="003C0FDB">
        <w:rPr>
          <w:sz w:val="16"/>
          <w:szCs w:val="16"/>
          <w:lang w:val="en-US"/>
        </w:rPr>
        <w:t>ForEachLoop</w:t>
      </w:r>
      <w:proofErr w:type="spellEnd"/>
    </w:p>
    <w:p w:rsidR="003C0FDB" w:rsidRPr="003C0FDB" w:rsidRDefault="003C0FDB" w:rsidP="003C0FDB">
      <w:pPr>
        <w:pStyle w:val="KeinLeerraum"/>
        <w:rPr>
          <w:sz w:val="16"/>
          <w:szCs w:val="16"/>
          <w:lang w:val="en-US"/>
        </w:rPr>
      </w:pPr>
      <w:proofErr w:type="spellStart"/>
      <w:r w:rsidRPr="003C0FDB">
        <w:rPr>
          <w:sz w:val="16"/>
          <w:szCs w:val="16"/>
          <w:lang w:val="en-US"/>
        </w:rPr>
        <w:t>JumpLabel</w:t>
      </w:r>
      <w:proofErr w:type="spellEnd"/>
    </w:p>
    <w:p w:rsidR="003C0FDB" w:rsidRPr="003C0FDB" w:rsidRDefault="003C0FDB" w:rsidP="003C0FDB">
      <w:pPr>
        <w:pStyle w:val="KeinLeerraum"/>
        <w:rPr>
          <w:sz w:val="16"/>
          <w:szCs w:val="16"/>
          <w:lang w:val="en-US"/>
        </w:rPr>
      </w:pPr>
      <w:proofErr w:type="spellStart"/>
      <w:r w:rsidRPr="003C0FDB">
        <w:rPr>
          <w:sz w:val="16"/>
          <w:szCs w:val="16"/>
          <w:lang w:val="en-US"/>
        </w:rPr>
        <w:t>LocalVariableStatement</w:t>
      </w:r>
      <w:proofErr w:type="spellEnd"/>
    </w:p>
    <w:p w:rsidR="003C0FDB" w:rsidRPr="003C0FDB" w:rsidRDefault="003C0FDB" w:rsidP="003C0FDB">
      <w:pPr>
        <w:pStyle w:val="KeinLeerraum"/>
        <w:rPr>
          <w:sz w:val="16"/>
          <w:szCs w:val="16"/>
          <w:lang w:val="en-US"/>
        </w:rPr>
      </w:pPr>
      <w:proofErr w:type="spellStart"/>
      <w:r w:rsidRPr="003C0FDB">
        <w:rPr>
          <w:sz w:val="16"/>
          <w:szCs w:val="16"/>
          <w:lang w:val="en-US"/>
        </w:rPr>
        <w:t>NormalSwitchCase</w:t>
      </w:r>
      <w:proofErr w:type="spellEnd"/>
    </w:p>
    <w:p w:rsidR="003C0FDB" w:rsidRPr="003C0FDB" w:rsidRDefault="003C0FDB" w:rsidP="003C0FDB">
      <w:pPr>
        <w:pStyle w:val="KeinLeerraum"/>
        <w:rPr>
          <w:sz w:val="16"/>
          <w:szCs w:val="16"/>
          <w:lang w:val="en-US"/>
        </w:rPr>
      </w:pPr>
      <w:r w:rsidRPr="003C0FDB">
        <w:rPr>
          <w:sz w:val="16"/>
          <w:szCs w:val="16"/>
          <w:lang w:val="en-US"/>
        </w:rPr>
        <w:t>Return</w:t>
      </w:r>
    </w:p>
    <w:p w:rsidR="003C0FDB" w:rsidRPr="003C0FDB" w:rsidRDefault="003C0FDB" w:rsidP="003C0FDB">
      <w:pPr>
        <w:pStyle w:val="KeinLeerraum"/>
        <w:rPr>
          <w:sz w:val="16"/>
          <w:szCs w:val="16"/>
          <w:lang w:val="en-US"/>
        </w:rPr>
      </w:pPr>
      <w:r w:rsidRPr="003C0FDB">
        <w:rPr>
          <w:sz w:val="16"/>
          <w:szCs w:val="16"/>
          <w:lang w:val="en-US"/>
        </w:rPr>
        <w:t>Switch</w:t>
      </w:r>
    </w:p>
    <w:p w:rsidR="003C0FDB" w:rsidRPr="003C0FDB" w:rsidRDefault="003C0FDB" w:rsidP="003C0FDB">
      <w:pPr>
        <w:pStyle w:val="KeinLeerraum"/>
        <w:rPr>
          <w:sz w:val="16"/>
          <w:szCs w:val="16"/>
          <w:lang w:val="en-US"/>
        </w:rPr>
      </w:pPr>
      <w:proofErr w:type="spellStart"/>
      <w:r w:rsidRPr="003C0FDB">
        <w:rPr>
          <w:sz w:val="16"/>
          <w:szCs w:val="16"/>
          <w:lang w:val="en-US"/>
        </w:rPr>
        <w:t>SynchronizedBlock</w:t>
      </w:r>
      <w:proofErr w:type="spellEnd"/>
    </w:p>
    <w:p w:rsidR="003C0FDB" w:rsidRPr="003C0FDB" w:rsidRDefault="003C0FDB" w:rsidP="003C0FDB">
      <w:pPr>
        <w:pStyle w:val="KeinLeerraum"/>
        <w:rPr>
          <w:sz w:val="16"/>
          <w:szCs w:val="16"/>
          <w:lang w:val="en-US"/>
        </w:rPr>
      </w:pPr>
      <w:r w:rsidRPr="003C0FDB">
        <w:rPr>
          <w:sz w:val="16"/>
          <w:szCs w:val="16"/>
          <w:lang w:val="en-US"/>
        </w:rPr>
        <w:t>Throw</w:t>
      </w:r>
    </w:p>
    <w:p w:rsidR="003C0FDB" w:rsidRPr="003C0FDB" w:rsidRDefault="003C0FDB" w:rsidP="003C0FDB">
      <w:pPr>
        <w:pStyle w:val="KeinLeerraum"/>
        <w:rPr>
          <w:sz w:val="16"/>
          <w:szCs w:val="16"/>
          <w:lang w:val="en-US"/>
        </w:rPr>
      </w:pPr>
      <w:proofErr w:type="spellStart"/>
      <w:r w:rsidRPr="003C0FDB">
        <w:rPr>
          <w:sz w:val="16"/>
          <w:szCs w:val="16"/>
          <w:lang w:val="en-US"/>
        </w:rPr>
        <w:t>TryBlock</w:t>
      </w:r>
      <w:proofErr w:type="spellEnd"/>
    </w:p>
    <w:p w:rsidR="000F53C0" w:rsidRPr="003C0FDB" w:rsidRDefault="003C0FDB" w:rsidP="003C0FDB">
      <w:pPr>
        <w:pStyle w:val="KeinLeerraum"/>
        <w:rPr>
          <w:sz w:val="16"/>
          <w:szCs w:val="16"/>
          <w:lang w:val="en-US"/>
        </w:rPr>
      </w:pPr>
      <w:proofErr w:type="spellStart"/>
      <w:r w:rsidRPr="003C0FDB">
        <w:rPr>
          <w:sz w:val="16"/>
          <w:szCs w:val="16"/>
          <w:lang w:val="en-US"/>
        </w:rPr>
        <w:t>WhileLoop</w:t>
      </w:r>
      <w:proofErr w:type="spellEnd"/>
    </w:p>
    <w:p w:rsidR="003C0FDB" w:rsidRPr="00930A7C" w:rsidRDefault="003C0FDB" w:rsidP="003C0FDB">
      <w:pPr>
        <w:pStyle w:val="KeinLeerraum"/>
        <w:rPr>
          <w:sz w:val="16"/>
          <w:szCs w:val="16"/>
          <w:lang w:val="en-US"/>
        </w:rPr>
      </w:pPr>
    </w:p>
    <w:p w:rsidR="000F53C0" w:rsidRPr="00930A7C" w:rsidRDefault="000F53C0" w:rsidP="000F53C0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types</w:t>
      </w:r>
      <w:proofErr w:type="gramEnd"/>
    </w:p>
    <w:p w:rsidR="001617F8" w:rsidRPr="001617F8" w:rsidRDefault="001617F8" w:rsidP="001617F8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1617F8">
        <w:rPr>
          <w:i/>
          <w:sz w:val="16"/>
          <w:szCs w:val="16"/>
          <w:lang w:val="en-US"/>
        </w:rPr>
        <w:t>PrimitiveType</w:t>
      </w:r>
      <w:proofErr w:type="spellEnd"/>
    </w:p>
    <w:p w:rsidR="001617F8" w:rsidRPr="001617F8" w:rsidRDefault="001617F8" w:rsidP="001617F8">
      <w:pPr>
        <w:pStyle w:val="KeinLeerraum"/>
        <w:rPr>
          <w:i/>
          <w:sz w:val="16"/>
          <w:szCs w:val="16"/>
          <w:lang w:val="en-US"/>
        </w:rPr>
      </w:pPr>
      <w:r w:rsidRPr="001617F8">
        <w:rPr>
          <w:i/>
          <w:sz w:val="16"/>
          <w:szCs w:val="16"/>
          <w:lang w:val="en-US"/>
        </w:rPr>
        <w:t>Type</w:t>
      </w:r>
    </w:p>
    <w:p w:rsidR="001617F8" w:rsidRPr="001617F8" w:rsidRDefault="001617F8" w:rsidP="001617F8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1617F8">
        <w:rPr>
          <w:i/>
          <w:sz w:val="16"/>
          <w:szCs w:val="16"/>
          <w:lang w:val="en-US"/>
        </w:rPr>
        <w:t>TypeReference</w:t>
      </w:r>
      <w:proofErr w:type="spellEnd"/>
    </w:p>
    <w:p w:rsidR="001617F8" w:rsidRPr="001617F8" w:rsidRDefault="001617F8" w:rsidP="001617F8">
      <w:pPr>
        <w:pStyle w:val="KeinLeerraum"/>
        <w:rPr>
          <w:i/>
          <w:sz w:val="16"/>
          <w:szCs w:val="16"/>
          <w:lang w:val="en-US"/>
        </w:rPr>
      </w:pPr>
      <w:proofErr w:type="spellStart"/>
      <w:r w:rsidRPr="001617F8">
        <w:rPr>
          <w:i/>
          <w:sz w:val="16"/>
          <w:szCs w:val="16"/>
          <w:lang w:val="en-US"/>
        </w:rPr>
        <w:t>TypedElement</w:t>
      </w:r>
      <w:proofErr w:type="spellEnd"/>
    </w:p>
    <w:p w:rsidR="001617F8" w:rsidRPr="001617F8" w:rsidRDefault="001617F8" w:rsidP="001617F8">
      <w:pPr>
        <w:pStyle w:val="KeinLeerraum"/>
        <w:rPr>
          <w:sz w:val="16"/>
          <w:szCs w:val="16"/>
          <w:lang w:val="en-US"/>
        </w:rPr>
      </w:pPr>
      <w:r w:rsidRPr="001617F8">
        <w:rPr>
          <w:sz w:val="16"/>
          <w:szCs w:val="16"/>
          <w:lang w:val="en-US"/>
        </w:rPr>
        <w:t>Boolean</w:t>
      </w:r>
    </w:p>
    <w:p w:rsidR="001617F8" w:rsidRPr="001617F8" w:rsidRDefault="001617F8" w:rsidP="001617F8">
      <w:pPr>
        <w:pStyle w:val="KeinLeerraum"/>
        <w:rPr>
          <w:sz w:val="16"/>
          <w:szCs w:val="16"/>
          <w:lang w:val="en-US"/>
        </w:rPr>
      </w:pPr>
      <w:r w:rsidRPr="001617F8">
        <w:rPr>
          <w:sz w:val="16"/>
          <w:szCs w:val="16"/>
          <w:lang w:val="en-US"/>
        </w:rPr>
        <w:t>Byte</w:t>
      </w:r>
    </w:p>
    <w:p w:rsidR="001617F8" w:rsidRPr="001617F8" w:rsidRDefault="001617F8" w:rsidP="001617F8">
      <w:pPr>
        <w:pStyle w:val="KeinLeerraum"/>
        <w:rPr>
          <w:sz w:val="16"/>
          <w:szCs w:val="16"/>
          <w:lang w:val="en-US"/>
        </w:rPr>
      </w:pPr>
      <w:r w:rsidRPr="001617F8">
        <w:rPr>
          <w:sz w:val="16"/>
          <w:szCs w:val="16"/>
          <w:lang w:val="en-US"/>
        </w:rPr>
        <w:t>Char</w:t>
      </w:r>
    </w:p>
    <w:p w:rsidR="001617F8" w:rsidRPr="001617F8" w:rsidRDefault="001617F8" w:rsidP="001617F8">
      <w:pPr>
        <w:pStyle w:val="KeinLeerraum"/>
        <w:rPr>
          <w:sz w:val="16"/>
          <w:szCs w:val="16"/>
          <w:lang w:val="en-US"/>
        </w:rPr>
      </w:pPr>
      <w:r w:rsidRPr="001617F8">
        <w:rPr>
          <w:sz w:val="16"/>
          <w:szCs w:val="16"/>
          <w:lang w:val="en-US"/>
        </w:rPr>
        <w:t>Double</w:t>
      </w:r>
    </w:p>
    <w:p w:rsidR="001617F8" w:rsidRPr="001617F8" w:rsidRDefault="001617F8" w:rsidP="001617F8">
      <w:pPr>
        <w:pStyle w:val="KeinLeerraum"/>
        <w:rPr>
          <w:sz w:val="16"/>
          <w:szCs w:val="16"/>
          <w:lang w:val="en-US"/>
        </w:rPr>
      </w:pPr>
      <w:r w:rsidRPr="001617F8">
        <w:rPr>
          <w:sz w:val="16"/>
          <w:szCs w:val="16"/>
          <w:lang w:val="en-US"/>
        </w:rPr>
        <w:t>Float</w:t>
      </w:r>
    </w:p>
    <w:p w:rsidR="001617F8" w:rsidRPr="001617F8" w:rsidRDefault="001617F8" w:rsidP="001617F8">
      <w:pPr>
        <w:pStyle w:val="KeinLeerraum"/>
        <w:rPr>
          <w:sz w:val="16"/>
          <w:szCs w:val="16"/>
          <w:lang w:val="en-US"/>
        </w:rPr>
      </w:pPr>
      <w:proofErr w:type="spellStart"/>
      <w:r w:rsidRPr="001617F8">
        <w:rPr>
          <w:sz w:val="16"/>
          <w:szCs w:val="16"/>
          <w:lang w:val="en-US"/>
        </w:rPr>
        <w:t>Int</w:t>
      </w:r>
      <w:proofErr w:type="spellEnd"/>
    </w:p>
    <w:p w:rsidR="001617F8" w:rsidRPr="001617F8" w:rsidRDefault="001617F8" w:rsidP="001617F8">
      <w:pPr>
        <w:pStyle w:val="KeinLeerraum"/>
        <w:rPr>
          <w:sz w:val="16"/>
          <w:szCs w:val="16"/>
          <w:lang w:val="en-US"/>
        </w:rPr>
      </w:pPr>
      <w:r w:rsidRPr="001617F8">
        <w:rPr>
          <w:sz w:val="16"/>
          <w:szCs w:val="16"/>
          <w:lang w:val="en-US"/>
        </w:rPr>
        <w:lastRenderedPageBreak/>
        <w:t>Long</w:t>
      </w:r>
    </w:p>
    <w:p w:rsidR="001617F8" w:rsidRPr="001617F8" w:rsidRDefault="001617F8" w:rsidP="001617F8">
      <w:pPr>
        <w:pStyle w:val="KeinLeerraum"/>
        <w:rPr>
          <w:sz w:val="16"/>
          <w:szCs w:val="16"/>
          <w:lang w:val="en-US"/>
        </w:rPr>
      </w:pPr>
      <w:r w:rsidRPr="001617F8">
        <w:rPr>
          <w:sz w:val="16"/>
          <w:szCs w:val="16"/>
          <w:lang w:val="en-US"/>
        </w:rPr>
        <w:t>Short</w:t>
      </w:r>
    </w:p>
    <w:p w:rsidR="001617F8" w:rsidRPr="001617F8" w:rsidRDefault="001617F8" w:rsidP="001617F8">
      <w:pPr>
        <w:pStyle w:val="KeinLeerraum"/>
        <w:rPr>
          <w:sz w:val="16"/>
          <w:szCs w:val="16"/>
          <w:lang w:val="en-US"/>
        </w:rPr>
      </w:pPr>
      <w:r w:rsidRPr="001617F8">
        <w:rPr>
          <w:sz w:val="16"/>
          <w:szCs w:val="16"/>
          <w:lang w:val="en-US"/>
        </w:rPr>
        <w:t>Void</w:t>
      </w:r>
    </w:p>
    <w:p w:rsidR="000F53C0" w:rsidRPr="001617F8" w:rsidRDefault="001617F8" w:rsidP="001617F8">
      <w:pPr>
        <w:pStyle w:val="KeinLeerraum"/>
        <w:rPr>
          <w:sz w:val="16"/>
          <w:szCs w:val="16"/>
          <w:lang w:val="en-US"/>
        </w:rPr>
      </w:pPr>
      <w:proofErr w:type="spellStart"/>
      <w:r w:rsidRPr="001617F8">
        <w:rPr>
          <w:sz w:val="16"/>
          <w:szCs w:val="16"/>
          <w:lang w:val="en-US"/>
        </w:rPr>
        <w:t>TypeReferenceSequence</w:t>
      </w:r>
      <w:proofErr w:type="spellEnd"/>
    </w:p>
    <w:p w:rsidR="00B115BC" w:rsidRDefault="00B115BC" w:rsidP="006C3659">
      <w:pPr>
        <w:pStyle w:val="KeinLeerraum"/>
        <w:rPr>
          <w:sz w:val="16"/>
          <w:szCs w:val="16"/>
          <w:lang w:val="en-US"/>
        </w:rPr>
      </w:pPr>
    </w:p>
    <w:p w:rsidR="00310471" w:rsidRPr="00930A7C" w:rsidRDefault="00310471" w:rsidP="00310471">
      <w:pPr>
        <w:pStyle w:val="KeinLeerraum"/>
        <w:rPr>
          <w:b/>
          <w:sz w:val="16"/>
          <w:szCs w:val="16"/>
          <w:u w:val="single"/>
          <w:lang w:val="en-US"/>
        </w:rPr>
      </w:pPr>
      <w:proofErr w:type="gramStart"/>
      <w:r w:rsidRPr="00930A7C">
        <w:rPr>
          <w:b/>
          <w:sz w:val="16"/>
          <w:szCs w:val="16"/>
          <w:u w:val="single"/>
          <w:lang w:val="en-US"/>
        </w:rPr>
        <w:t>variables</w:t>
      </w:r>
      <w:proofErr w:type="gramEnd"/>
    </w:p>
    <w:p w:rsidR="00310471" w:rsidRPr="00930A7C" w:rsidRDefault="00310471" w:rsidP="00310471">
      <w:pPr>
        <w:pStyle w:val="KeinLeerraum"/>
        <w:rPr>
          <w:i/>
          <w:sz w:val="16"/>
          <w:szCs w:val="16"/>
          <w:lang w:val="en-US"/>
        </w:rPr>
      </w:pPr>
      <w:r w:rsidRPr="00930A7C">
        <w:rPr>
          <w:i/>
          <w:sz w:val="16"/>
          <w:szCs w:val="16"/>
          <w:lang w:val="en-US"/>
        </w:rPr>
        <w:t>Variable</w:t>
      </w:r>
    </w:p>
    <w:p w:rsidR="00310471" w:rsidRPr="00930A7C" w:rsidRDefault="00310471" w:rsidP="00310471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LocalVariable</w:t>
      </w:r>
      <w:proofErr w:type="spellEnd"/>
    </w:p>
    <w:p w:rsidR="00310471" w:rsidRPr="00930A7C" w:rsidRDefault="00310471" w:rsidP="00310471">
      <w:pPr>
        <w:pStyle w:val="KeinLeerraum"/>
        <w:rPr>
          <w:sz w:val="16"/>
          <w:szCs w:val="16"/>
          <w:lang w:val="en-US"/>
        </w:rPr>
      </w:pPr>
      <w:proofErr w:type="spellStart"/>
      <w:r w:rsidRPr="00930A7C">
        <w:rPr>
          <w:sz w:val="16"/>
          <w:szCs w:val="16"/>
          <w:lang w:val="en-US"/>
        </w:rPr>
        <w:t>AdditionalLocalVariable</w:t>
      </w:r>
      <w:proofErr w:type="spellEnd"/>
    </w:p>
    <w:p w:rsidR="00310471" w:rsidRPr="00930A7C" w:rsidRDefault="00310471" w:rsidP="00310471">
      <w:pPr>
        <w:pStyle w:val="KeinLeerraum"/>
        <w:rPr>
          <w:sz w:val="16"/>
          <w:szCs w:val="16"/>
          <w:lang w:val="en-US"/>
        </w:rPr>
      </w:pPr>
    </w:p>
    <w:p w:rsidR="00310471" w:rsidRPr="00901ACE" w:rsidRDefault="00310471" w:rsidP="006C3659">
      <w:pPr>
        <w:pStyle w:val="KeinLeerraum"/>
        <w:rPr>
          <w:sz w:val="16"/>
          <w:szCs w:val="16"/>
          <w:lang w:val="en-US"/>
        </w:rPr>
      </w:pPr>
    </w:p>
    <w:sectPr w:rsidR="00310471" w:rsidRPr="00901ACE" w:rsidSect="00492EF9">
      <w:pgSz w:w="11906" w:h="16838"/>
      <w:pgMar w:top="1417" w:right="1417" w:bottom="1134" w:left="1417" w:header="708" w:footer="708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hyphenationZone w:val="425"/>
  <w:characterSpacingControl w:val="doNotCompress"/>
  <w:compat/>
  <w:rsids>
    <w:rsidRoot w:val="000F53C0"/>
    <w:rsid w:val="000139E8"/>
    <w:rsid w:val="00017464"/>
    <w:rsid w:val="000517A2"/>
    <w:rsid w:val="000623D4"/>
    <w:rsid w:val="00067E74"/>
    <w:rsid w:val="000941AA"/>
    <w:rsid w:val="00096139"/>
    <w:rsid w:val="000D7A0F"/>
    <w:rsid w:val="000F219D"/>
    <w:rsid w:val="000F53C0"/>
    <w:rsid w:val="00103B94"/>
    <w:rsid w:val="0011673F"/>
    <w:rsid w:val="00120B35"/>
    <w:rsid w:val="001512F1"/>
    <w:rsid w:val="001617F8"/>
    <w:rsid w:val="00185D7A"/>
    <w:rsid w:val="00192F74"/>
    <w:rsid w:val="001B6F40"/>
    <w:rsid w:val="001C15A0"/>
    <w:rsid w:val="001C3804"/>
    <w:rsid w:val="001E040C"/>
    <w:rsid w:val="001F2892"/>
    <w:rsid w:val="002278C2"/>
    <w:rsid w:val="00237C3A"/>
    <w:rsid w:val="00253BF7"/>
    <w:rsid w:val="0027459E"/>
    <w:rsid w:val="002A0694"/>
    <w:rsid w:val="002C749F"/>
    <w:rsid w:val="002F0F49"/>
    <w:rsid w:val="002F12F4"/>
    <w:rsid w:val="00310164"/>
    <w:rsid w:val="00310471"/>
    <w:rsid w:val="003332FF"/>
    <w:rsid w:val="00352175"/>
    <w:rsid w:val="003620D0"/>
    <w:rsid w:val="00372609"/>
    <w:rsid w:val="00372635"/>
    <w:rsid w:val="0038437E"/>
    <w:rsid w:val="003C0FDB"/>
    <w:rsid w:val="003C3DA0"/>
    <w:rsid w:val="0041297C"/>
    <w:rsid w:val="0043780C"/>
    <w:rsid w:val="00476279"/>
    <w:rsid w:val="00483183"/>
    <w:rsid w:val="00492EF9"/>
    <w:rsid w:val="004B07B2"/>
    <w:rsid w:val="004F2C1B"/>
    <w:rsid w:val="00501709"/>
    <w:rsid w:val="00503C93"/>
    <w:rsid w:val="0051018E"/>
    <w:rsid w:val="00517F4B"/>
    <w:rsid w:val="00555490"/>
    <w:rsid w:val="005663DA"/>
    <w:rsid w:val="005B50EB"/>
    <w:rsid w:val="006476F1"/>
    <w:rsid w:val="00665D7E"/>
    <w:rsid w:val="00670423"/>
    <w:rsid w:val="006811AA"/>
    <w:rsid w:val="006B36A1"/>
    <w:rsid w:val="006C3659"/>
    <w:rsid w:val="006C4A13"/>
    <w:rsid w:val="006D2696"/>
    <w:rsid w:val="006D26F6"/>
    <w:rsid w:val="006D77F0"/>
    <w:rsid w:val="007553AD"/>
    <w:rsid w:val="00771DE5"/>
    <w:rsid w:val="0077449B"/>
    <w:rsid w:val="007B6FCD"/>
    <w:rsid w:val="007D0991"/>
    <w:rsid w:val="008077F7"/>
    <w:rsid w:val="0083419C"/>
    <w:rsid w:val="00846D07"/>
    <w:rsid w:val="008530A0"/>
    <w:rsid w:val="008552C4"/>
    <w:rsid w:val="00874DE5"/>
    <w:rsid w:val="008851DD"/>
    <w:rsid w:val="008A5E39"/>
    <w:rsid w:val="008C0B27"/>
    <w:rsid w:val="008C5CF2"/>
    <w:rsid w:val="008C7404"/>
    <w:rsid w:val="008F5A7C"/>
    <w:rsid w:val="00901ACE"/>
    <w:rsid w:val="00906FFD"/>
    <w:rsid w:val="00911FE1"/>
    <w:rsid w:val="00922BAE"/>
    <w:rsid w:val="00930A7C"/>
    <w:rsid w:val="009723AC"/>
    <w:rsid w:val="00974C76"/>
    <w:rsid w:val="00976D5E"/>
    <w:rsid w:val="00982226"/>
    <w:rsid w:val="009825F6"/>
    <w:rsid w:val="009A1D1B"/>
    <w:rsid w:val="009E7A2E"/>
    <w:rsid w:val="00A0404B"/>
    <w:rsid w:val="00A20DFC"/>
    <w:rsid w:val="00A35623"/>
    <w:rsid w:val="00A3765E"/>
    <w:rsid w:val="00A82D80"/>
    <w:rsid w:val="00A8369E"/>
    <w:rsid w:val="00A84222"/>
    <w:rsid w:val="00A9324E"/>
    <w:rsid w:val="00AC368A"/>
    <w:rsid w:val="00AD15FF"/>
    <w:rsid w:val="00AD5FA0"/>
    <w:rsid w:val="00AE3657"/>
    <w:rsid w:val="00AF17F5"/>
    <w:rsid w:val="00B02706"/>
    <w:rsid w:val="00B115BC"/>
    <w:rsid w:val="00B13A5C"/>
    <w:rsid w:val="00B47E31"/>
    <w:rsid w:val="00B63DFD"/>
    <w:rsid w:val="00BB2172"/>
    <w:rsid w:val="00BD64CB"/>
    <w:rsid w:val="00C1524A"/>
    <w:rsid w:val="00C5546A"/>
    <w:rsid w:val="00C578DD"/>
    <w:rsid w:val="00C66019"/>
    <w:rsid w:val="00C77517"/>
    <w:rsid w:val="00C867A5"/>
    <w:rsid w:val="00C94633"/>
    <w:rsid w:val="00CD6BF1"/>
    <w:rsid w:val="00CE386E"/>
    <w:rsid w:val="00CF1476"/>
    <w:rsid w:val="00D00E7C"/>
    <w:rsid w:val="00D10C2B"/>
    <w:rsid w:val="00D22A2D"/>
    <w:rsid w:val="00D44DB4"/>
    <w:rsid w:val="00D45DF6"/>
    <w:rsid w:val="00D46F34"/>
    <w:rsid w:val="00D5590E"/>
    <w:rsid w:val="00D90448"/>
    <w:rsid w:val="00D94E30"/>
    <w:rsid w:val="00E20F8D"/>
    <w:rsid w:val="00E42F48"/>
    <w:rsid w:val="00E575F0"/>
    <w:rsid w:val="00E614B7"/>
    <w:rsid w:val="00E744A8"/>
    <w:rsid w:val="00F235C6"/>
    <w:rsid w:val="00F26DB5"/>
    <w:rsid w:val="00F35301"/>
    <w:rsid w:val="00F54B75"/>
    <w:rsid w:val="00F7531E"/>
    <w:rsid w:val="00F870DA"/>
    <w:rsid w:val="00F912D5"/>
    <w:rsid w:val="00F94BD3"/>
    <w:rsid w:val="00FB05B1"/>
    <w:rsid w:val="00FB0628"/>
    <w:rsid w:val="00FC22B3"/>
    <w:rsid w:val="00FC2E13"/>
    <w:rsid w:val="00FD3717"/>
    <w:rsid w:val="00FE4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459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F53C0"/>
    <w:pPr>
      <w:spacing w:after="0" w:line="240" w:lineRule="auto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D15F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15FF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15FF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15F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15FF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15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15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Dresden</Company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Seifert</dc:creator>
  <cp:keywords/>
  <dc:description/>
  <cp:lastModifiedBy>Mirko Seifert</cp:lastModifiedBy>
  <cp:revision>74</cp:revision>
  <dcterms:created xsi:type="dcterms:W3CDTF">2009-01-09T12:25:00Z</dcterms:created>
  <dcterms:modified xsi:type="dcterms:W3CDTF">2009-01-15T09:28:00Z</dcterms:modified>
</cp:coreProperties>
</file>